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FF" w:rsidRPr="004520FF" w:rsidRDefault="004520FF" w:rsidP="004520FF">
      <w:pPr>
        <w:pStyle w:val="Heading1"/>
      </w:pPr>
      <w:r w:rsidRPr="004520FF">
        <w:t>Senate Chamber Operator’s Hardware Panel</w:t>
      </w:r>
    </w:p>
    <w:p w:rsidR="004520FF" w:rsidRPr="004520FF" w:rsidRDefault="004520FF" w:rsidP="004520FF">
      <w:pPr>
        <w:pStyle w:val="Heading1"/>
        <w:rPr>
          <w:rFonts w:cstheme="majorHAnsi"/>
        </w:rPr>
      </w:pPr>
      <w:r w:rsidRPr="004520FF">
        <w:rPr>
          <w:rFonts w:cstheme="majorHAnsi"/>
        </w:rPr>
        <w:t>Communication Protocol between SBC on Panel and QSys Processor</w:t>
      </w:r>
    </w:p>
    <w:p w:rsidR="004520FF" w:rsidRDefault="004520FF" w:rsidP="004520FF">
      <w:r w:rsidRPr="004520FF">
        <w:t>V. 1.0</w:t>
      </w:r>
    </w:p>
    <w:p w:rsidR="004520FF" w:rsidRPr="004520FF" w:rsidRDefault="004520FF" w:rsidP="004520FF">
      <w:r>
        <w:t>February 2, 2017</w:t>
      </w:r>
    </w:p>
    <w:p w:rsidR="004520FF" w:rsidRPr="004520FF" w:rsidRDefault="004520FF" w:rsidP="004520FF">
      <w:pPr>
        <w:rPr>
          <w:rFonts w:asciiTheme="majorHAnsi" w:hAnsiTheme="majorHAnsi" w:cstheme="majorHAnsi"/>
        </w:rPr>
      </w:pPr>
    </w:p>
    <w:p w:rsidR="004520FF" w:rsidRDefault="004520FF" w:rsidP="004520FF">
      <w:pPr>
        <w:pStyle w:val="Heading2"/>
        <w:rPr>
          <w:rFonts w:cstheme="majorHAnsi"/>
        </w:rPr>
      </w:pPr>
      <w:r w:rsidRPr="004520FF">
        <w:rPr>
          <w:rFonts w:cstheme="majorHAnsi"/>
        </w:rPr>
        <w:t>Description:</w:t>
      </w:r>
    </w:p>
    <w:p w:rsidR="004520FF" w:rsidRPr="004520FF" w:rsidRDefault="004520FF" w:rsidP="004520FF"/>
    <w:p w:rsidR="004520FF" w:rsidRPr="004520FF" w:rsidRDefault="004520FF" w:rsidP="004520FF">
      <w:pPr>
        <w:rPr>
          <w:rFonts w:asciiTheme="majorHAnsi" w:hAnsiTheme="majorHAnsi" w:cstheme="majorHAnsi"/>
        </w:rPr>
      </w:pPr>
      <w:r w:rsidRPr="004520FF">
        <w:rPr>
          <w:rFonts w:asciiTheme="majorHAnsi" w:hAnsiTheme="majorHAnsi" w:cstheme="majorHAnsi"/>
        </w:rPr>
        <w:t xml:space="preserve">The Senate Chamber Operator’s Panel has a small computer that provides an interface to the QSys Audio DSP system for interaction with the panel buttons and LEDs. There are a series of actions that are required for control and feedback in both directions: from panel to DSP and from DSP to panel. This document describes a text based protocol for commands and responses between the two devices to be used for script coding in QSys. </w:t>
      </w:r>
    </w:p>
    <w:p w:rsidR="004520FF" w:rsidRDefault="004520FF" w:rsidP="004520FF">
      <w:pPr>
        <w:rPr>
          <w:rFonts w:asciiTheme="majorHAnsi" w:hAnsiTheme="majorHAnsi" w:cstheme="majorHAnsi"/>
        </w:rPr>
      </w:pPr>
    </w:p>
    <w:p w:rsidR="004520FF" w:rsidRPr="004520FF" w:rsidRDefault="004520FF" w:rsidP="004520FF">
      <w:pPr>
        <w:pStyle w:val="Heading2"/>
      </w:pPr>
      <w:r w:rsidRPr="004520FF">
        <w:t>Communication Process:</w:t>
      </w:r>
    </w:p>
    <w:p w:rsidR="004520FF" w:rsidRDefault="004520FF" w:rsidP="004520FF">
      <w:pPr>
        <w:rPr>
          <w:rFonts w:asciiTheme="majorHAnsi" w:hAnsiTheme="majorHAnsi" w:cstheme="majorHAnsi"/>
        </w:rPr>
      </w:pPr>
    </w:p>
    <w:p w:rsidR="004520FF" w:rsidRPr="004520FF" w:rsidRDefault="004520FF" w:rsidP="004520FF">
      <w:pPr>
        <w:rPr>
          <w:rFonts w:asciiTheme="majorHAnsi" w:hAnsiTheme="majorHAnsi" w:cstheme="majorHAnsi"/>
        </w:rPr>
      </w:pPr>
      <w:r w:rsidRPr="004520FF">
        <w:rPr>
          <w:rFonts w:asciiTheme="majorHAnsi" w:hAnsiTheme="majorHAnsi" w:cstheme="majorHAnsi"/>
        </w:rPr>
        <w:t>The SBC will behave as a TCP server accepting connections from a TCP client on the QSys Core using port 8003. The communication between the two devices will be over Ethernet using raw TCP (no Telnet negotiation).</w:t>
      </w:r>
    </w:p>
    <w:p w:rsidR="004520FF" w:rsidRDefault="004520FF" w:rsidP="004520FF">
      <w:pPr>
        <w:pStyle w:val="Heading2"/>
        <w:rPr>
          <w:rFonts w:cstheme="majorHAnsi"/>
        </w:rPr>
      </w:pPr>
    </w:p>
    <w:p w:rsidR="004520FF" w:rsidRPr="004520FF" w:rsidRDefault="004520FF" w:rsidP="004520FF">
      <w:pPr>
        <w:pStyle w:val="Heading2"/>
        <w:rPr>
          <w:rFonts w:cstheme="majorHAnsi"/>
        </w:rPr>
      </w:pPr>
      <w:r w:rsidRPr="004520FF">
        <w:rPr>
          <w:rFonts w:cstheme="majorHAnsi"/>
        </w:rPr>
        <w:t>Basic Command and Response Structure:</w:t>
      </w:r>
    </w:p>
    <w:p w:rsidR="004520FF" w:rsidRDefault="004520FF" w:rsidP="004520FF">
      <w:pPr>
        <w:rPr>
          <w:rFonts w:asciiTheme="majorHAnsi" w:hAnsiTheme="majorHAnsi" w:cstheme="majorHAnsi"/>
          <w:b/>
        </w:rPr>
      </w:pPr>
    </w:p>
    <w:p w:rsidR="004520FF" w:rsidRDefault="004520FF" w:rsidP="004520FF">
      <w:pPr>
        <w:pStyle w:val="Heading3"/>
      </w:pPr>
      <w:r w:rsidRPr="004520FF">
        <w:t>Commands:</w:t>
      </w:r>
    </w:p>
    <w:p w:rsidR="004520FF" w:rsidRPr="004520FF" w:rsidRDefault="004520FF" w:rsidP="004520FF"/>
    <w:p w:rsidR="004520FF" w:rsidRDefault="004520FF" w:rsidP="004520FF">
      <w:pPr>
        <w:rPr>
          <w:rFonts w:asciiTheme="majorHAnsi" w:hAnsiTheme="majorHAnsi" w:cstheme="majorHAnsi"/>
        </w:rPr>
      </w:pPr>
      <w:r w:rsidRPr="004520FF">
        <w:rPr>
          <w:rFonts w:asciiTheme="majorHAnsi" w:hAnsiTheme="majorHAnsi" w:cstheme="majorHAnsi"/>
        </w:rPr>
        <w:t>Commands are sent from the client (DSP) to the server (SBC) and follow this format:</w:t>
      </w:r>
    </w:p>
    <w:p w:rsidR="004520FF" w:rsidRPr="004520FF" w:rsidRDefault="004520FF" w:rsidP="004520FF">
      <w:pPr>
        <w:rPr>
          <w:rFonts w:asciiTheme="majorHAnsi" w:hAnsiTheme="majorHAnsi" w:cstheme="majorHAnsi"/>
        </w:rPr>
      </w:pPr>
    </w:p>
    <w:tbl>
      <w:tblPr>
        <w:tblStyle w:val="TableGrid"/>
        <w:tblW w:w="10260" w:type="dxa"/>
        <w:tblInd w:w="108" w:type="dxa"/>
        <w:tblLook w:val="04A0" w:firstRow="1" w:lastRow="0" w:firstColumn="1" w:lastColumn="0" w:noHBand="0" w:noVBand="1"/>
      </w:tblPr>
      <w:tblGrid>
        <w:gridCol w:w="1530"/>
        <w:gridCol w:w="1890"/>
        <w:gridCol w:w="2430"/>
        <w:gridCol w:w="1530"/>
        <w:gridCol w:w="1440"/>
        <w:gridCol w:w="1440"/>
      </w:tblGrid>
      <w:tr w:rsidR="004520FF" w:rsidRPr="004520FF" w:rsidTr="004520FF">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CATEGORY</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tc>
        <w:tc>
          <w:tcPr>
            <w:tcW w:w="189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TYPE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tc>
        <w:tc>
          <w:tcPr>
            <w:tcW w:w="24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NUMBER/ID</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UP TO 3 CHAR </w:t>
            </w:r>
          </w:p>
        </w:tc>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ACTION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or “GET”</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STATE/VALUE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4 CHAR</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END OF LINE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1 CHARACTER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ALWAYS 0x0D</w:t>
            </w:r>
          </w:p>
        </w:tc>
      </w:tr>
    </w:tbl>
    <w:p w:rsidR="004520FF" w:rsidRPr="004520FF" w:rsidRDefault="004520FF" w:rsidP="004520FF">
      <w:pPr>
        <w:rPr>
          <w:rFonts w:asciiTheme="majorHAnsi" w:hAnsiTheme="majorHAnsi" w:cstheme="majorHAnsi"/>
        </w:rPr>
      </w:pPr>
    </w:p>
    <w:p w:rsidR="004520FF" w:rsidRPr="004520FF" w:rsidRDefault="004520FF" w:rsidP="004520FF">
      <w:pPr>
        <w:rPr>
          <w:rFonts w:asciiTheme="majorHAnsi" w:hAnsiTheme="majorHAnsi" w:cstheme="majorHAnsi"/>
        </w:rPr>
      </w:pPr>
      <w:r w:rsidRPr="004520FF">
        <w:rPr>
          <w:rFonts w:asciiTheme="majorHAnsi" w:hAnsiTheme="majorHAnsi" w:cstheme="majorHAnsi"/>
        </w:rPr>
        <w:t xml:space="preserve">For example: </w:t>
      </w:r>
    </w:p>
    <w:p w:rsidR="004520FF" w:rsidRDefault="004520FF" w:rsidP="004520FF">
      <w:pPr>
        <w:rPr>
          <w:rFonts w:asciiTheme="majorHAnsi" w:hAnsiTheme="majorHAnsi" w:cstheme="majorHAnsi"/>
        </w:rPr>
      </w:pPr>
    </w:p>
    <w:p w:rsidR="00C148C2" w:rsidRDefault="004520FF" w:rsidP="004520FF">
      <w:pPr>
        <w:rPr>
          <w:ins w:id="0" w:author="Jake Poirier" w:date="2017-02-06T11:45:00Z"/>
          <w:rFonts w:asciiTheme="majorHAnsi" w:hAnsiTheme="majorHAnsi" w:cstheme="majorHAnsi"/>
        </w:rPr>
      </w:pPr>
      <w:r w:rsidRPr="004520FF">
        <w:rPr>
          <w:rFonts w:asciiTheme="majorHAnsi" w:hAnsiTheme="majorHAnsi" w:cstheme="majorHAnsi"/>
        </w:rPr>
        <w:t>“BTN LED 1 SET 1”,0x0D    // For setting the LED of button #1 to a value of 1</w:t>
      </w:r>
    </w:p>
    <w:p w:rsidR="00C148C2" w:rsidRDefault="00C148C2" w:rsidP="00C148C2">
      <w:pPr>
        <w:rPr>
          <w:ins w:id="1" w:author="Jake Poirier" w:date="2017-02-06T11:50:00Z"/>
          <w:rFonts w:asciiTheme="majorHAnsi" w:hAnsiTheme="majorHAnsi" w:cstheme="majorHAnsi"/>
        </w:rPr>
      </w:pPr>
    </w:p>
    <w:p w:rsidR="00C148C2" w:rsidRDefault="00C148C2" w:rsidP="00C148C2">
      <w:pPr>
        <w:rPr>
          <w:ins w:id="2" w:author="Jake Poirier" w:date="2017-02-06T11:45:00Z"/>
          <w:rFonts w:asciiTheme="majorHAnsi" w:hAnsiTheme="majorHAnsi" w:cstheme="majorHAnsi"/>
        </w:rPr>
      </w:pPr>
      <w:ins w:id="3" w:author="Jake Poirier" w:date="2017-02-06T11:45:00Z">
        <w:r>
          <w:rPr>
            <w:rFonts w:asciiTheme="majorHAnsi" w:hAnsiTheme="majorHAnsi" w:cstheme="majorHAnsi"/>
          </w:rPr>
          <w:t>Presented in more JSON typical format</w:t>
        </w:r>
      </w:ins>
    </w:p>
    <w:p w:rsidR="00C148C2" w:rsidRDefault="00C148C2" w:rsidP="00C148C2">
      <w:pPr>
        <w:rPr>
          <w:ins w:id="4" w:author="Jake Poirier" w:date="2017-02-06T11:45:00Z"/>
          <w:rFonts w:asciiTheme="majorHAnsi" w:hAnsiTheme="majorHAnsi" w:cstheme="majorHAnsi"/>
        </w:rPr>
      </w:pPr>
      <w:ins w:id="5" w:author="Jake Poirier" w:date="2017-02-06T11:45:00Z">
        <w:r>
          <w:rPr>
            <w:rFonts w:asciiTheme="majorHAnsi" w:hAnsiTheme="majorHAnsi" w:cstheme="majorHAnsi"/>
          </w:rPr>
          <w:t>{</w:t>
        </w:r>
      </w:ins>
    </w:p>
    <w:p w:rsidR="00C148C2" w:rsidRDefault="00C148C2" w:rsidP="00C148C2">
      <w:pPr>
        <w:rPr>
          <w:ins w:id="6" w:author="Jake Poirier" w:date="2017-02-06T11:45:00Z"/>
          <w:rFonts w:asciiTheme="majorHAnsi" w:hAnsiTheme="majorHAnsi" w:cstheme="majorHAnsi"/>
        </w:rPr>
      </w:pPr>
      <w:ins w:id="7" w:author="Jake Poirier" w:date="2017-02-06T11:45:00Z">
        <w:r>
          <w:rPr>
            <w:rFonts w:asciiTheme="majorHAnsi" w:hAnsiTheme="majorHAnsi" w:cstheme="majorHAnsi"/>
          </w:rPr>
          <w:tab/>
          <w:t>“category”: “BTN”,</w:t>
        </w:r>
      </w:ins>
    </w:p>
    <w:p w:rsidR="00C148C2" w:rsidRDefault="00C148C2" w:rsidP="00C148C2">
      <w:pPr>
        <w:rPr>
          <w:ins w:id="8" w:author="Jake Poirier" w:date="2017-02-06T11:45:00Z"/>
          <w:rFonts w:asciiTheme="majorHAnsi" w:hAnsiTheme="majorHAnsi" w:cstheme="majorHAnsi"/>
        </w:rPr>
      </w:pPr>
      <w:ins w:id="9" w:author="Jake Poirier" w:date="2017-02-06T11:45:00Z">
        <w:r>
          <w:rPr>
            <w:rFonts w:asciiTheme="majorHAnsi" w:hAnsiTheme="majorHAnsi" w:cstheme="majorHAnsi"/>
          </w:rPr>
          <w:tab/>
          <w:t>“component”: “LED”,</w:t>
        </w:r>
      </w:ins>
    </w:p>
    <w:p w:rsidR="00C148C2" w:rsidRDefault="00C148C2" w:rsidP="00C148C2">
      <w:pPr>
        <w:rPr>
          <w:ins w:id="10" w:author="Jake Poirier" w:date="2017-02-06T11:45:00Z"/>
          <w:rFonts w:asciiTheme="majorHAnsi" w:hAnsiTheme="majorHAnsi" w:cstheme="majorHAnsi"/>
        </w:rPr>
      </w:pPr>
      <w:ins w:id="11" w:author="Jake Poirier" w:date="2017-02-06T11:45:00Z">
        <w:r>
          <w:rPr>
            <w:rFonts w:asciiTheme="majorHAnsi" w:hAnsiTheme="majorHAnsi" w:cstheme="majorHAnsi"/>
          </w:rPr>
          <w:tab/>
          <w:t>“component_id”: “1”,</w:t>
        </w:r>
      </w:ins>
    </w:p>
    <w:p w:rsidR="00C148C2" w:rsidRDefault="00C148C2" w:rsidP="00C148C2">
      <w:pPr>
        <w:rPr>
          <w:ins w:id="12" w:author="Jake Poirier" w:date="2017-02-06T11:45:00Z"/>
          <w:rFonts w:asciiTheme="majorHAnsi" w:hAnsiTheme="majorHAnsi" w:cstheme="majorHAnsi"/>
        </w:rPr>
      </w:pPr>
      <w:ins w:id="13" w:author="Jake Poirier" w:date="2017-02-06T11:45:00Z">
        <w:r>
          <w:rPr>
            <w:rFonts w:asciiTheme="majorHAnsi" w:hAnsiTheme="majorHAnsi" w:cstheme="majorHAnsi"/>
          </w:rPr>
          <w:tab/>
          <w:t>“action”: “SET”,</w:t>
        </w:r>
      </w:ins>
    </w:p>
    <w:p w:rsidR="00C148C2" w:rsidRDefault="00C148C2" w:rsidP="00C148C2">
      <w:pPr>
        <w:rPr>
          <w:ins w:id="14" w:author="Jake Poirier" w:date="2017-02-06T11:45:00Z"/>
          <w:rFonts w:asciiTheme="majorHAnsi" w:hAnsiTheme="majorHAnsi" w:cstheme="majorHAnsi"/>
        </w:rPr>
      </w:pPr>
      <w:ins w:id="15" w:author="Jake Poirier" w:date="2017-02-06T11:45:00Z">
        <w:r>
          <w:rPr>
            <w:rFonts w:asciiTheme="majorHAnsi" w:hAnsiTheme="majorHAnsi" w:cstheme="majorHAnsi"/>
          </w:rPr>
          <w:tab/>
          <w:t xml:space="preserve">“value”: “1”, </w:t>
        </w:r>
      </w:ins>
    </w:p>
    <w:p w:rsidR="00C148C2" w:rsidRDefault="00C148C2" w:rsidP="00C148C2">
      <w:pPr>
        <w:rPr>
          <w:ins w:id="16" w:author="Jake Poirier" w:date="2017-02-06T11:50:00Z"/>
          <w:rFonts w:asciiTheme="majorHAnsi" w:hAnsiTheme="majorHAnsi" w:cstheme="majorHAnsi"/>
        </w:rPr>
      </w:pPr>
      <w:ins w:id="17" w:author="Jake Poirier" w:date="2017-02-06T11:45:00Z">
        <w:r>
          <w:rPr>
            <w:rFonts w:asciiTheme="majorHAnsi" w:hAnsiTheme="majorHAnsi" w:cstheme="majorHAnsi"/>
          </w:rPr>
          <w:t>} 0x0D</w:t>
        </w:r>
      </w:ins>
    </w:p>
    <w:p w:rsidR="00C148C2" w:rsidRDefault="00C148C2" w:rsidP="00C148C2">
      <w:pPr>
        <w:rPr>
          <w:ins w:id="18" w:author="Jake Poirier" w:date="2017-02-06T11:50:00Z"/>
          <w:rFonts w:asciiTheme="majorHAnsi" w:hAnsiTheme="majorHAnsi" w:cstheme="majorHAnsi"/>
        </w:rPr>
      </w:pPr>
    </w:p>
    <w:p w:rsidR="00C148C2" w:rsidRDefault="00C148C2" w:rsidP="00C148C2">
      <w:pPr>
        <w:rPr>
          <w:ins w:id="19" w:author="Jake Poirier" w:date="2017-02-06T11:51:00Z"/>
          <w:rFonts w:asciiTheme="majorHAnsi" w:hAnsiTheme="majorHAnsi" w:cstheme="majorHAnsi"/>
        </w:rPr>
      </w:pPr>
      <w:ins w:id="20" w:author="Jake Poirier" w:date="2017-02-06T11:50:00Z">
        <w:r>
          <w:rPr>
            <w:rFonts w:asciiTheme="majorHAnsi" w:hAnsiTheme="majorHAnsi" w:cstheme="majorHAnsi"/>
          </w:rPr>
          <w:t xml:space="preserve">When there is a set of LEDs that need to be changed, </w:t>
        </w:r>
      </w:ins>
      <w:ins w:id="21" w:author="Jake Poirier" w:date="2017-02-06T11:51:00Z">
        <w:r>
          <w:rPr>
            <w:rFonts w:asciiTheme="majorHAnsi" w:hAnsiTheme="majorHAnsi" w:cstheme="majorHAnsi"/>
          </w:rPr>
          <w:t>the request just holds an array in component_id:</w:t>
        </w:r>
      </w:ins>
    </w:p>
    <w:p w:rsidR="00C148C2" w:rsidRDefault="00C148C2" w:rsidP="00C148C2">
      <w:pPr>
        <w:rPr>
          <w:ins w:id="22" w:author="Jake Poirier" w:date="2017-02-06T11:51:00Z"/>
          <w:rFonts w:asciiTheme="majorHAnsi" w:hAnsiTheme="majorHAnsi" w:cstheme="majorHAnsi"/>
        </w:rPr>
      </w:pPr>
    </w:p>
    <w:p w:rsidR="00C148C2" w:rsidRDefault="00C148C2" w:rsidP="00C148C2">
      <w:pPr>
        <w:rPr>
          <w:ins w:id="23" w:author="Jake Poirier" w:date="2017-02-06T11:51:00Z"/>
          <w:rFonts w:asciiTheme="majorHAnsi" w:hAnsiTheme="majorHAnsi" w:cstheme="majorHAnsi"/>
        </w:rPr>
      </w:pPr>
    </w:p>
    <w:p w:rsidR="00C148C2" w:rsidRDefault="00C148C2" w:rsidP="00C148C2">
      <w:pPr>
        <w:rPr>
          <w:ins w:id="24" w:author="Jake Poirier" w:date="2017-02-06T11:51:00Z"/>
          <w:rFonts w:asciiTheme="majorHAnsi" w:hAnsiTheme="majorHAnsi" w:cstheme="majorHAnsi"/>
        </w:rPr>
      </w:pPr>
    </w:p>
    <w:p w:rsidR="00C148C2" w:rsidRDefault="00C148C2" w:rsidP="00C148C2">
      <w:pPr>
        <w:rPr>
          <w:ins w:id="25" w:author="Jake Poirier" w:date="2017-02-06T11:51:00Z"/>
          <w:rFonts w:asciiTheme="majorHAnsi" w:hAnsiTheme="majorHAnsi" w:cstheme="majorHAnsi"/>
        </w:rPr>
      </w:pPr>
      <w:ins w:id="26" w:author="Jake Poirier" w:date="2017-02-06T11:51:00Z">
        <w:r>
          <w:rPr>
            <w:rFonts w:asciiTheme="majorHAnsi" w:hAnsiTheme="majorHAnsi" w:cstheme="majorHAnsi"/>
          </w:rPr>
          <w:lastRenderedPageBreak/>
          <w:t>{</w:t>
        </w:r>
      </w:ins>
    </w:p>
    <w:p w:rsidR="00C148C2" w:rsidRDefault="00C148C2" w:rsidP="00C148C2">
      <w:pPr>
        <w:rPr>
          <w:ins w:id="27" w:author="Jake Poirier" w:date="2017-02-06T11:51:00Z"/>
          <w:rFonts w:asciiTheme="majorHAnsi" w:hAnsiTheme="majorHAnsi" w:cstheme="majorHAnsi"/>
        </w:rPr>
      </w:pPr>
      <w:ins w:id="28" w:author="Jake Poirier" w:date="2017-02-06T11:51:00Z">
        <w:r>
          <w:rPr>
            <w:rFonts w:asciiTheme="majorHAnsi" w:hAnsiTheme="majorHAnsi" w:cstheme="majorHAnsi"/>
          </w:rPr>
          <w:tab/>
          <w:t>“category”: “BTN”,</w:t>
        </w:r>
      </w:ins>
    </w:p>
    <w:p w:rsidR="00C148C2" w:rsidRDefault="00C148C2" w:rsidP="00C148C2">
      <w:pPr>
        <w:rPr>
          <w:ins w:id="29" w:author="Jake Poirier" w:date="2017-02-06T11:51:00Z"/>
          <w:rFonts w:asciiTheme="majorHAnsi" w:hAnsiTheme="majorHAnsi" w:cstheme="majorHAnsi"/>
        </w:rPr>
      </w:pPr>
      <w:ins w:id="30" w:author="Jake Poirier" w:date="2017-02-06T11:51:00Z">
        <w:r>
          <w:rPr>
            <w:rFonts w:asciiTheme="majorHAnsi" w:hAnsiTheme="majorHAnsi" w:cstheme="majorHAnsi"/>
          </w:rPr>
          <w:tab/>
          <w:t>“component”: “LED”,</w:t>
        </w:r>
      </w:ins>
    </w:p>
    <w:p w:rsidR="00C148C2" w:rsidRDefault="00C148C2" w:rsidP="00C148C2">
      <w:pPr>
        <w:rPr>
          <w:ins w:id="31" w:author="Jake Poirier" w:date="2017-02-06T11:51:00Z"/>
          <w:rFonts w:asciiTheme="majorHAnsi" w:hAnsiTheme="majorHAnsi" w:cstheme="majorHAnsi"/>
        </w:rPr>
      </w:pPr>
      <w:ins w:id="32" w:author="Jake Poirier" w:date="2017-02-06T11:51:00Z">
        <w:r>
          <w:rPr>
            <w:rFonts w:asciiTheme="majorHAnsi" w:hAnsiTheme="majorHAnsi" w:cstheme="majorHAnsi"/>
          </w:rPr>
          <w:tab/>
          <w:t xml:space="preserve">“component_id”: </w:t>
        </w:r>
        <w:r>
          <w:rPr>
            <w:rFonts w:asciiTheme="majorHAnsi" w:hAnsiTheme="majorHAnsi" w:cstheme="majorHAnsi"/>
          </w:rPr>
          <w:t>[</w:t>
        </w:r>
        <w:r>
          <w:rPr>
            <w:rFonts w:asciiTheme="majorHAnsi" w:hAnsiTheme="majorHAnsi" w:cstheme="majorHAnsi"/>
          </w:rPr>
          <w:t>“1”</w:t>
        </w:r>
        <w:r>
          <w:rPr>
            <w:rFonts w:asciiTheme="majorHAnsi" w:hAnsiTheme="majorHAnsi" w:cstheme="majorHAnsi"/>
          </w:rPr>
          <w:t>,”3”,”55”,”65”</w:t>
        </w:r>
      </w:ins>
      <w:ins w:id="33" w:author="Jake Poirier" w:date="2017-02-06T11:54:00Z">
        <w:r>
          <w:rPr>
            <w:rFonts w:asciiTheme="majorHAnsi" w:hAnsiTheme="majorHAnsi" w:cstheme="majorHAnsi"/>
          </w:rPr>
          <w:t>]</w:t>
        </w:r>
      </w:ins>
      <w:ins w:id="34" w:author="Jake Poirier" w:date="2017-02-06T11:51:00Z">
        <w:r>
          <w:rPr>
            <w:rFonts w:asciiTheme="majorHAnsi" w:hAnsiTheme="majorHAnsi" w:cstheme="majorHAnsi"/>
          </w:rPr>
          <w:t>,</w:t>
        </w:r>
      </w:ins>
    </w:p>
    <w:p w:rsidR="00C148C2" w:rsidRDefault="00C148C2" w:rsidP="00C148C2">
      <w:pPr>
        <w:rPr>
          <w:ins w:id="35" w:author="Jake Poirier" w:date="2017-02-06T11:51:00Z"/>
          <w:rFonts w:asciiTheme="majorHAnsi" w:hAnsiTheme="majorHAnsi" w:cstheme="majorHAnsi"/>
        </w:rPr>
      </w:pPr>
      <w:ins w:id="36" w:author="Jake Poirier" w:date="2017-02-06T11:51:00Z">
        <w:r>
          <w:rPr>
            <w:rFonts w:asciiTheme="majorHAnsi" w:hAnsiTheme="majorHAnsi" w:cstheme="majorHAnsi"/>
          </w:rPr>
          <w:tab/>
          <w:t>“action”: “SET”,</w:t>
        </w:r>
      </w:ins>
    </w:p>
    <w:p w:rsidR="00C148C2" w:rsidRDefault="00C148C2" w:rsidP="00C148C2">
      <w:pPr>
        <w:rPr>
          <w:ins w:id="37" w:author="Jake Poirier" w:date="2017-02-06T11:51:00Z"/>
          <w:rFonts w:asciiTheme="majorHAnsi" w:hAnsiTheme="majorHAnsi" w:cstheme="majorHAnsi"/>
        </w:rPr>
      </w:pPr>
      <w:ins w:id="38" w:author="Jake Poirier" w:date="2017-02-06T11:51:00Z">
        <w:r>
          <w:rPr>
            <w:rFonts w:asciiTheme="majorHAnsi" w:hAnsiTheme="majorHAnsi" w:cstheme="majorHAnsi"/>
          </w:rPr>
          <w:tab/>
          <w:t xml:space="preserve">“value”: “1”, </w:t>
        </w:r>
      </w:ins>
    </w:p>
    <w:p w:rsidR="00C148C2" w:rsidRDefault="00C148C2" w:rsidP="00C148C2">
      <w:pPr>
        <w:rPr>
          <w:ins w:id="39" w:author="Jake Poirier" w:date="2017-02-06T11:51:00Z"/>
          <w:rFonts w:asciiTheme="majorHAnsi" w:hAnsiTheme="majorHAnsi" w:cstheme="majorHAnsi"/>
        </w:rPr>
      </w:pPr>
      <w:ins w:id="40" w:author="Jake Poirier" w:date="2017-02-06T11:51:00Z">
        <w:r>
          <w:rPr>
            <w:rFonts w:asciiTheme="majorHAnsi" w:hAnsiTheme="majorHAnsi" w:cstheme="majorHAnsi"/>
          </w:rPr>
          <w:t>} 0x0D</w:t>
        </w:r>
      </w:ins>
    </w:p>
    <w:p w:rsidR="00C148C2" w:rsidRDefault="00C148C2" w:rsidP="00C148C2">
      <w:pPr>
        <w:rPr>
          <w:ins w:id="41" w:author="Jake Poirier" w:date="2017-02-06T11:45:00Z"/>
          <w:rFonts w:asciiTheme="majorHAnsi" w:hAnsiTheme="majorHAnsi" w:cstheme="majorHAnsi"/>
        </w:rPr>
      </w:pPr>
    </w:p>
    <w:p w:rsidR="00C148C2" w:rsidRPr="004520FF" w:rsidRDefault="00C148C2" w:rsidP="004520FF">
      <w:pPr>
        <w:rPr>
          <w:rFonts w:asciiTheme="majorHAnsi" w:hAnsiTheme="majorHAnsi" w:cstheme="majorHAnsi"/>
        </w:rPr>
      </w:pPr>
    </w:p>
    <w:p w:rsidR="004520FF" w:rsidRDefault="004520FF" w:rsidP="004520FF">
      <w:pPr>
        <w:rPr>
          <w:rFonts w:asciiTheme="majorHAnsi" w:hAnsiTheme="majorHAnsi" w:cstheme="majorHAnsi"/>
        </w:rPr>
      </w:pPr>
    </w:p>
    <w:p w:rsidR="004520FF" w:rsidRPr="004520FF" w:rsidRDefault="004520FF" w:rsidP="004520FF">
      <w:pPr>
        <w:rPr>
          <w:rFonts w:asciiTheme="majorHAnsi" w:hAnsiTheme="majorHAnsi" w:cstheme="majorHAnsi"/>
        </w:rPr>
      </w:pPr>
      <w:r w:rsidRPr="004520FF">
        <w:rPr>
          <w:rFonts w:asciiTheme="majorHAnsi" w:hAnsiTheme="majorHAnsi" w:cstheme="majorHAnsi"/>
        </w:rPr>
        <w:t xml:space="preserve">There are four categories that define the type of object that a command refers to and they include CFG, STS, BTN and RTR. </w:t>
      </w:r>
    </w:p>
    <w:p w:rsidR="004520FF" w:rsidRDefault="004520FF" w:rsidP="004520FF">
      <w:pPr>
        <w:rPr>
          <w:rFonts w:asciiTheme="majorHAnsi" w:hAnsiTheme="majorHAnsi" w:cstheme="majorHAnsi"/>
          <w:b/>
        </w:rPr>
      </w:pPr>
    </w:p>
    <w:p w:rsidR="004520FF" w:rsidRPr="004520FF" w:rsidRDefault="004520FF" w:rsidP="004520FF">
      <w:pPr>
        <w:pStyle w:val="Heading3"/>
      </w:pPr>
      <w:r w:rsidRPr="004520FF">
        <w:t>Responses:</w:t>
      </w:r>
    </w:p>
    <w:p w:rsidR="004520FF" w:rsidRDefault="004520FF" w:rsidP="004520FF">
      <w:pPr>
        <w:rPr>
          <w:rFonts w:asciiTheme="majorHAnsi" w:hAnsiTheme="majorHAnsi" w:cstheme="majorHAnsi"/>
        </w:rPr>
      </w:pPr>
    </w:p>
    <w:p w:rsidR="004520FF" w:rsidRDefault="004520FF" w:rsidP="004520FF">
      <w:pPr>
        <w:rPr>
          <w:rFonts w:asciiTheme="majorHAnsi" w:hAnsiTheme="majorHAnsi" w:cstheme="majorHAnsi"/>
        </w:rPr>
      </w:pPr>
      <w:r w:rsidRPr="004520FF">
        <w:rPr>
          <w:rFonts w:asciiTheme="majorHAnsi" w:hAnsiTheme="majorHAnsi" w:cstheme="majorHAnsi"/>
        </w:rPr>
        <w:t>The SBC will respond to every command received. The format of the response is similar to a command as follows:</w:t>
      </w:r>
    </w:p>
    <w:p w:rsidR="004520FF" w:rsidRPr="004520FF" w:rsidRDefault="004520FF" w:rsidP="004520FF">
      <w:pPr>
        <w:rPr>
          <w:rFonts w:asciiTheme="majorHAnsi" w:hAnsiTheme="majorHAnsi" w:cstheme="majorHAnsi"/>
        </w:rPr>
      </w:pPr>
    </w:p>
    <w:tbl>
      <w:tblPr>
        <w:tblStyle w:val="TableGrid"/>
        <w:tblW w:w="10260" w:type="dxa"/>
        <w:tblInd w:w="108" w:type="dxa"/>
        <w:tblLook w:val="04A0" w:firstRow="1" w:lastRow="0" w:firstColumn="1" w:lastColumn="0" w:noHBand="0" w:noVBand="1"/>
      </w:tblPr>
      <w:tblGrid>
        <w:gridCol w:w="1530"/>
        <w:gridCol w:w="1890"/>
        <w:gridCol w:w="2430"/>
        <w:gridCol w:w="1530"/>
        <w:gridCol w:w="1440"/>
        <w:gridCol w:w="1440"/>
      </w:tblGrid>
      <w:tr w:rsidR="004520FF" w:rsidRPr="004520FF" w:rsidTr="004520FF">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CATEGORY</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tc>
        <w:tc>
          <w:tcPr>
            <w:tcW w:w="189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TYPE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tc>
        <w:tc>
          <w:tcPr>
            <w:tcW w:w="24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NUMBER/ID</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UP TO 3 CHAR </w:t>
            </w:r>
          </w:p>
        </w:tc>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ACTION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3 CHAR</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STATE/VALUE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UP TO 4 CHAR</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END OF LINE</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1 CHARACTER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ALWAYS 0x0D</w:t>
            </w:r>
          </w:p>
        </w:tc>
      </w:tr>
    </w:tbl>
    <w:p w:rsidR="004520FF" w:rsidRPr="004520FF" w:rsidRDefault="004520FF" w:rsidP="004520FF">
      <w:pPr>
        <w:rPr>
          <w:rFonts w:asciiTheme="majorHAnsi" w:hAnsiTheme="majorHAnsi" w:cstheme="majorHAnsi"/>
        </w:rPr>
      </w:pPr>
    </w:p>
    <w:p w:rsidR="004520FF" w:rsidDel="00C148C2" w:rsidRDefault="004520FF">
      <w:pPr>
        <w:rPr>
          <w:del w:id="42" w:author="Jake Poirier" w:date="2017-02-06T11:54:00Z"/>
          <w:rFonts w:asciiTheme="majorHAnsi" w:hAnsiTheme="majorHAnsi" w:cstheme="majorHAnsi"/>
        </w:rPr>
      </w:pPr>
      <w:del w:id="43" w:author="Jake Poirier" w:date="2017-02-06T11:54:00Z">
        <w:r w:rsidDel="00C148C2">
          <w:rPr>
            <w:rFonts w:asciiTheme="majorHAnsi" w:hAnsiTheme="majorHAnsi" w:cstheme="majorHAnsi"/>
          </w:rPr>
          <w:br w:type="page"/>
        </w:r>
      </w:del>
    </w:p>
    <w:p w:rsidR="004520FF" w:rsidRPr="004520FF" w:rsidRDefault="004520FF" w:rsidP="004520FF">
      <w:pPr>
        <w:rPr>
          <w:rFonts w:asciiTheme="majorHAnsi" w:hAnsiTheme="majorHAnsi" w:cstheme="majorHAnsi"/>
        </w:rPr>
      </w:pPr>
      <w:r w:rsidRPr="004520FF">
        <w:rPr>
          <w:rFonts w:asciiTheme="majorHAnsi" w:hAnsiTheme="majorHAnsi" w:cstheme="majorHAnsi"/>
        </w:rPr>
        <w:t>For example:</w:t>
      </w:r>
    </w:p>
    <w:p w:rsidR="004520FF" w:rsidRDefault="004520FF" w:rsidP="004520FF">
      <w:pPr>
        <w:rPr>
          <w:rFonts w:asciiTheme="majorHAnsi" w:hAnsiTheme="majorHAnsi" w:cstheme="majorHAnsi"/>
        </w:rPr>
      </w:pPr>
    </w:p>
    <w:p w:rsidR="004520FF" w:rsidRDefault="004520FF" w:rsidP="004520FF">
      <w:pPr>
        <w:rPr>
          <w:ins w:id="44" w:author="Jake Poirier" w:date="2017-02-06T11:55:00Z"/>
          <w:rFonts w:asciiTheme="majorHAnsi" w:hAnsiTheme="majorHAnsi" w:cstheme="majorHAnsi"/>
        </w:rPr>
      </w:pPr>
      <w:r w:rsidRPr="004520FF">
        <w:rPr>
          <w:rFonts w:asciiTheme="majorHAnsi" w:hAnsiTheme="majorHAnsi" w:cstheme="majorHAnsi"/>
        </w:rPr>
        <w:t xml:space="preserve">“BTN LED 1 = 1”,0x0D </w:t>
      </w:r>
      <w:r w:rsidRPr="004520FF">
        <w:rPr>
          <w:rFonts w:asciiTheme="majorHAnsi" w:hAnsiTheme="majorHAnsi" w:cstheme="majorHAnsi"/>
        </w:rPr>
        <w:tab/>
        <w:t>// Returns the updated value of the LED for button #1 as 1</w:t>
      </w:r>
    </w:p>
    <w:p w:rsidR="00C148C2" w:rsidRDefault="00C148C2" w:rsidP="004520FF">
      <w:pPr>
        <w:rPr>
          <w:ins w:id="45" w:author="Jake Poirier" w:date="2017-02-06T11:55:00Z"/>
          <w:rFonts w:asciiTheme="majorHAnsi" w:hAnsiTheme="majorHAnsi" w:cstheme="majorHAnsi"/>
        </w:rPr>
      </w:pPr>
    </w:p>
    <w:p w:rsidR="00C148C2" w:rsidRDefault="00C148C2" w:rsidP="004520FF">
      <w:pPr>
        <w:rPr>
          <w:ins w:id="46" w:author="Jake Poirier" w:date="2017-02-06T11:55:00Z"/>
          <w:rFonts w:asciiTheme="majorHAnsi" w:hAnsiTheme="majorHAnsi" w:cstheme="majorHAnsi"/>
        </w:rPr>
      </w:pPr>
      <w:ins w:id="47" w:author="Jake Poirier" w:date="2017-02-06T11:55:00Z">
        <w:r>
          <w:rPr>
            <w:rFonts w:asciiTheme="majorHAnsi" w:hAnsiTheme="majorHAnsi" w:cstheme="majorHAnsi"/>
          </w:rPr>
          <w:t>Response like this follows same rules:</w:t>
        </w:r>
      </w:ins>
    </w:p>
    <w:p w:rsidR="00C148C2" w:rsidRDefault="00C148C2" w:rsidP="00C148C2">
      <w:pPr>
        <w:rPr>
          <w:ins w:id="48" w:author="Jake Poirier" w:date="2017-02-06T11:55:00Z"/>
          <w:rFonts w:asciiTheme="majorHAnsi" w:hAnsiTheme="majorHAnsi" w:cstheme="majorHAnsi"/>
        </w:rPr>
      </w:pPr>
      <w:ins w:id="49" w:author="Jake Poirier" w:date="2017-02-06T11:55:00Z">
        <w:r>
          <w:rPr>
            <w:rFonts w:asciiTheme="majorHAnsi" w:hAnsiTheme="majorHAnsi" w:cstheme="majorHAnsi"/>
          </w:rPr>
          <w:t>{</w:t>
        </w:r>
      </w:ins>
    </w:p>
    <w:p w:rsidR="00C148C2" w:rsidRDefault="00C148C2" w:rsidP="00C148C2">
      <w:pPr>
        <w:rPr>
          <w:ins w:id="50" w:author="Jake Poirier" w:date="2017-02-06T11:55:00Z"/>
          <w:rFonts w:asciiTheme="majorHAnsi" w:hAnsiTheme="majorHAnsi" w:cstheme="majorHAnsi"/>
        </w:rPr>
      </w:pPr>
      <w:ins w:id="51" w:author="Jake Poirier" w:date="2017-02-06T11:55:00Z">
        <w:r>
          <w:rPr>
            <w:rFonts w:asciiTheme="majorHAnsi" w:hAnsiTheme="majorHAnsi" w:cstheme="majorHAnsi"/>
          </w:rPr>
          <w:tab/>
          <w:t>“category”: “BTN”,</w:t>
        </w:r>
      </w:ins>
    </w:p>
    <w:p w:rsidR="00C148C2" w:rsidRDefault="00C148C2" w:rsidP="00C148C2">
      <w:pPr>
        <w:rPr>
          <w:ins w:id="52" w:author="Jake Poirier" w:date="2017-02-06T11:55:00Z"/>
          <w:rFonts w:asciiTheme="majorHAnsi" w:hAnsiTheme="majorHAnsi" w:cstheme="majorHAnsi"/>
        </w:rPr>
      </w:pPr>
      <w:ins w:id="53" w:author="Jake Poirier" w:date="2017-02-06T11:55:00Z">
        <w:r>
          <w:rPr>
            <w:rFonts w:asciiTheme="majorHAnsi" w:hAnsiTheme="majorHAnsi" w:cstheme="majorHAnsi"/>
          </w:rPr>
          <w:tab/>
          <w:t>“component”: “LED”,</w:t>
        </w:r>
      </w:ins>
    </w:p>
    <w:p w:rsidR="00C148C2" w:rsidRDefault="00C148C2" w:rsidP="00C148C2">
      <w:pPr>
        <w:rPr>
          <w:ins w:id="54" w:author="Jake Poirier" w:date="2017-02-06T11:55:00Z"/>
          <w:rFonts w:asciiTheme="majorHAnsi" w:hAnsiTheme="majorHAnsi" w:cstheme="majorHAnsi"/>
        </w:rPr>
      </w:pPr>
      <w:ins w:id="55" w:author="Jake Poirier" w:date="2017-02-06T11:55:00Z">
        <w:r>
          <w:rPr>
            <w:rFonts w:asciiTheme="majorHAnsi" w:hAnsiTheme="majorHAnsi" w:cstheme="majorHAnsi"/>
          </w:rPr>
          <w:tab/>
          <w:t>“component_id”: “1”,</w:t>
        </w:r>
      </w:ins>
    </w:p>
    <w:p w:rsidR="00C148C2" w:rsidRDefault="00C148C2" w:rsidP="00C148C2">
      <w:pPr>
        <w:rPr>
          <w:ins w:id="56" w:author="Jake Poirier" w:date="2017-02-06T11:55:00Z"/>
          <w:rFonts w:asciiTheme="majorHAnsi" w:hAnsiTheme="majorHAnsi" w:cstheme="majorHAnsi"/>
        </w:rPr>
      </w:pPr>
      <w:ins w:id="57" w:author="Jake Poirier" w:date="2017-02-06T11:55:00Z">
        <w:r>
          <w:rPr>
            <w:rFonts w:asciiTheme="majorHAnsi" w:hAnsiTheme="majorHAnsi" w:cstheme="majorHAnsi"/>
          </w:rPr>
          <w:tab/>
          <w:t>“action”: “</w:t>
        </w:r>
        <w:r w:rsidR="00303432">
          <w:rPr>
            <w:rFonts w:asciiTheme="majorHAnsi" w:hAnsiTheme="majorHAnsi" w:cstheme="majorHAnsi"/>
          </w:rPr>
          <w:t>=</w:t>
        </w:r>
        <w:r>
          <w:rPr>
            <w:rFonts w:asciiTheme="majorHAnsi" w:hAnsiTheme="majorHAnsi" w:cstheme="majorHAnsi"/>
          </w:rPr>
          <w:t>”,</w:t>
        </w:r>
      </w:ins>
    </w:p>
    <w:p w:rsidR="00C148C2" w:rsidRDefault="00C148C2" w:rsidP="00C148C2">
      <w:pPr>
        <w:rPr>
          <w:ins w:id="58" w:author="Jake Poirier" w:date="2017-02-06T11:55:00Z"/>
          <w:rFonts w:asciiTheme="majorHAnsi" w:hAnsiTheme="majorHAnsi" w:cstheme="majorHAnsi"/>
        </w:rPr>
      </w:pPr>
      <w:ins w:id="59" w:author="Jake Poirier" w:date="2017-02-06T11:55:00Z">
        <w:r>
          <w:rPr>
            <w:rFonts w:asciiTheme="majorHAnsi" w:hAnsiTheme="majorHAnsi" w:cstheme="majorHAnsi"/>
          </w:rPr>
          <w:tab/>
          <w:t xml:space="preserve">“value”: “1”, </w:t>
        </w:r>
      </w:ins>
    </w:p>
    <w:p w:rsidR="00C148C2" w:rsidRDefault="00C148C2" w:rsidP="00C148C2">
      <w:pPr>
        <w:rPr>
          <w:ins w:id="60" w:author="Jake Poirier" w:date="2017-02-06T11:55:00Z"/>
          <w:rFonts w:asciiTheme="majorHAnsi" w:hAnsiTheme="majorHAnsi" w:cstheme="majorHAnsi"/>
        </w:rPr>
      </w:pPr>
      <w:ins w:id="61" w:author="Jake Poirier" w:date="2017-02-06T11:55:00Z">
        <w:r>
          <w:rPr>
            <w:rFonts w:asciiTheme="majorHAnsi" w:hAnsiTheme="majorHAnsi" w:cstheme="majorHAnsi"/>
          </w:rPr>
          <w:t>} 0x0D</w:t>
        </w:r>
      </w:ins>
    </w:p>
    <w:p w:rsidR="00C148C2" w:rsidRDefault="00C148C2" w:rsidP="004520FF">
      <w:pPr>
        <w:rPr>
          <w:ins w:id="62" w:author="Jake Poirier" w:date="2017-02-06T11:55:00Z"/>
          <w:rFonts w:asciiTheme="majorHAnsi" w:hAnsiTheme="majorHAnsi" w:cstheme="majorHAnsi"/>
        </w:rPr>
      </w:pPr>
    </w:p>
    <w:p w:rsidR="00C148C2" w:rsidRPr="004520FF" w:rsidRDefault="00C148C2" w:rsidP="004520FF">
      <w:pPr>
        <w:rPr>
          <w:rFonts w:asciiTheme="majorHAnsi" w:hAnsiTheme="majorHAnsi" w:cstheme="majorHAnsi"/>
        </w:rPr>
      </w:pPr>
    </w:p>
    <w:p w:rsidR="004520FF" w:rsidRDefault="004520FF" w:rsidP="004520FF">
      <w:pPr>
        <w:rPr>
          <w:rFonts w:asciiTheme="majorHAnsi" w:hAnsiTheme="majorHAnsi" w:cstheme="majorHAnsi"/>
        </w:rPr>
      </w:pPr>
    </w:p>
    <w:p w:rsidR="004520FF" w:rsidRDefault="004520FF" w:rsidP="004520FF">
      <w:pPr>
        <w:rPr>
          <w:rFonts w:asciiTheme="majorHAnsi" w:hAnsiTheme="majorHAnsi" w:cstheme="majorHAnsi"/>
        </w:rPr>
      </w:pPr>
      <w:r w:rsidRPr="004520FF">
        <w:rPr>
          <w:rFonts w:asciiTheme="majorHAnsi" w:hAnsiTheme="majorHAnsi" w:cstheme="majorHAnsi"/>
        </w:rPr>
        <w:t>In case a command sent to the SBC is not understood, the SBC should return an error response. An error response will follow the format:</w:t>
      </w:r>
    </w:p>
    <w:p w:rsidR="004520FF" w:rsidRPr="004520FF" w:rsidRDefault="004520FF" w:rsidP="004520FF">
      <w:pPr>
        <w:rPr>
          <w:rFonts w:asciiTheme="majorHAnsi" w:hAnsiTheme="majorHAnsi" w:cstheme="majorHAnsi"/>
        </w:rPr>
      </w:pPr>
    </w:p>
    <w:tbl>
      <w:tblPr>
        <w:tblStyle w:val="TableGrid"/>
        <w:tblW w:w="10260" w:type="dxa"/>
        <w:tblInd w:w="108" w:type="dxa"/>
        <w:tblLook w:val="04A0" w:firstRow="1" w:lastRow="0" w:firstColumn="1" w:lastColumn="0" w:noHBand="0" w:noVBand="1"/>
      </w:tblPr>
      <w:tblGrid>
        <w:gridCol w:w="1530"/>
        <w:gridCol w:w="1890"/>
        <w:gridCol w:w="2430"/>
        <w:gridCol w:w="1530"/>
        <w:gridCol w:w="1440"/>
        <w:gridCol w:w="1440"/>
      </w:tblGrid>
      <w:tr w:rsidR="004520FF" w:rsidRPr="004520FF" w:rsidTr="004520FF">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CATEGORY</w:t>
            </w:r>
          </w:p>
        </w:tc>
        <w:tc>
          <w:tcPr>
            <w:tcW w:w="189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TYPE</w:t>
            </w:r>
          </w:p>
        </w:tc>
        <w:tc>
          <w:tcPr>
            <w:tcW w:w="24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COMPONENT NUMBER/ID</w:t>
            </w:r>
          </w:p>
        </w:tc>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ACTION</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STATE/VALUE</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END OF LINE</w:t>
            </w:r>
          </w:p>
        </w:tc>
      </w:tr>
      <w:tr w:rsidR="004520FF" w:rsidRPr="004520FF" w:rsidTr="004520FF">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ERROR</w:t>
            </w:r>
          </w:p>
        </w:tc>
        <w:tc>
          <w:tcPr>
            <w:tcW w:w="1890" w:type="dxa"/>
          </w:tcPr>
          <w:p w:rsidR="004520FF" w:rsidRPr="004520FF" w:rsidRDefault="004520FF" w:rsidP="00D63CED">
            <w:pPr>
              <w:rPr>
                <w:rFonts w:asciiTheme="majorHAnsi" w:hAnsiTheme="majorHAnsi" w:cstheme="majorHAnsi"/>
                <w:sz w:val="20"/>
                <w:szCs w:val="20"/>
              </w:rPr>
            </w:pPr>
          </w:p>
        </w:tc>
        <w:tc>
          <w:tcPr>
            <w:tcW w:w="2430" w:type="dxa"/>
          </w:tcPr>
          <w:p w:rsidR="004520FF" w:rsidRPr="004520FF" w:rsidRDefault="004520FF" w:rsidP="00D63CED">
            <w:pPr>
              <w:rPr>
                <w:rFonts w:asciiTheme="majorHAnsi" w:hAnsiTheme="majorHAnsi" w:cstheme="majorHAnsi"/>
                <w:sz w:val="20"/>
                <w:szCs w:val="20"/>
              </w:rPr>
            </w:pPr>
          </w:p>
        </w:tc>
        <w:tc>
          <w:tcPr>
            <w:tcW w:w="15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w:t>
            </w:r>
          </w:p>
        </w:tc>
        <w:tc>
          <w:tcPr>
            <w:tcW w:w="144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0x0D</w:t>
            </w:r>
          </w:p>
        </w:tc>
      </w:tr>
    </w:tbl>
    <w:p w:rsidR="004520FF" w:rsidRPr="004520FF" w:rsidRDefault="004520FF" w:rsidP="004520FF">
      <w:pPr>
        <w:rPr>
          <w:rFonts w:asciiTheme="majorHAnsi" w:hAnsiTheme="majorHAnsi" w:cstheme="majorHAnsi"/>
        </w:rPr>
      </w:pPr>
    </w:p>
    <w:p w:rsidR="00303432" w:rsidRDefault="00303432" w:rsidP="004520FF">
      <w:pPr>
        <w:rPr>
          <w:ins w:id="63" w:author="Jake Poirier" w:date="2017-02-06T11:55:00Z"/>
          <w:rFonts w:asciiTheme="majorHAnsi" w:hAnsiTheme="majorHAnsi" w:cstheme="majorHAnsi"/>
        </w:rPr>
      </w:pPr>
      <w:ins w:id="64" w:author="Jake Poirier" w:date="2017-02-06T11:55:00Z">
        <w:r>
          <w:rPr>
            <w:rFonts w:asciiTheme="majorHAnsi" w:hAnsiTheme="majorHAnsi" w:cstheme="majorHAnsi"/>
          </w:rPr>
          <w:t>Error response in json format:</w:t>
        </w:r>
      </w:ins>
    </w:p>
    <w:p w:rsidR="00303432" w:rsidRDefault="00303432" w:rsidP="00303432">
      <w:pPr>
        <w:rPr>
          <w:ins w:id="65" w:author="Jake Poirier" w:date="2017-02-06T11:56:00Z"/>
          <w:rFonts w:asciiTheme="majorHAnsi" w:hAnsiTheme="majorHAnsi" w:cstheme="majorHAnsi"/>
        </w:rPr>
      </w:pPr>
      <w:ins w:id="66" w:author="Jake Poirier" w:date="2017-02-06T11:56:00Z">
        <w:r>
          <w:rPr>
            <w:rFonts w:asciiTheme="majorHAnsi" w:hAnsiTheme="majorHAnsi" w:cstheme="majorHAnsi"/>
          </w:rPr>
          <w:t>{</w:t>
        </w:r>
      </w:ins>
    </w:p>
    <w:p w:rsidR="00303432" w:rsidRDefault="00303432" w:rsidP="00303432">
      <w:pPr>
        <w:rPr>
          <w:ins w:id="67" w:author="Jake Poirier" w:date="2017-02-06T11:56:00Z"/>
          <w:rFonts w:asciiTheme="majorHAnsi" w:hAnsiTheme="majorHAnsi" w:cstheme="majorHAnsi"/>
        </w:rPr>
      </w:pPr>
      <w:ins w:id="68" w:author="Jake Poirier" w:date="2017-02-06T11:56:00Z">
        <w:r>
          <w:rPr>
            <w:rFonts w:asciiTheme="majorHAnsi" w:hAnsiTheme="majorHAnsi" w:cstheme="majorHAnsi"/>
          </w:rPr>
          <w:tab/>
          <w:t>“category”: “</w:t>
        </w:r>
        <w:r>
          <w:rPr>
            <w:rFonts w:asciiTheme="majorHAnsi" w:hAnsiTheme="majorHAnsi" w:cstheme="majorHAnsi"/>
          </w:rPr>
          <w:t>ERROR</w:t>
        </w:r>
        <w:r>
          <w:rPr>
            <w:rFonts w:asciiTheme="majorHAnsi" w:hAnsiTheme="majorHAnsi" w:cstheme="majorHAnsi"/>
          </w:rPr>
          <w:t>”,</w:t>
        </w:r>
      </w:ins>
    </w:p>
    <w:p w:rsidR="00303432" w:rsidRDefault="00303432" w:rsidP="00303432">
      <w:pPr>
        <w:rPr>
          <w:ins w:id="69" w:author="Jake Poirier" w:date="2017-02-06T11:56:00Z"/>
          <w:rFonts w:asciiTheme="majorHAnsi" w:hAnsiTheme="majorHAnsi" w:cstheme="majorHAnsi"/>
        </w:rPr>
      </w:pPr>
      <w:ins w:id="70" w:author="Jake Poirier" w:date="2017-02-06T11:56:00Z">
        <w:r>
          <w:rPr>
            <w:rFonts w:asciiTheme="majorHAnsi" w:hAnsiTheme="majorHAnsi" w:cstheme="majorHAnsi"/>
          </w:rPr>
          <w:tab/>
          <w:t>“component”: “”,</w:t>
        </w:r>
      </w:ins>
    </w:p>
    <w:p w:rsidR="00303432" w:rsidRDefault="00303432" w:rsidP="00303432">
      <w:pPr>
        <w:rPr>
          <w:ins w:id="71" w:author="Jake Poirier" w:date="2017-02-06T11:56:00Z"/>
          <w:rFonts w:asciiTheme="majorHAnsi" w:hAnsiTheme="majorHAnsi" w:cstheme="majorHAnsi"/>
        </w:rPr>
      </w:pPr>
      <w:ins w:id="72" w:author="Jake Poirier" w:date="2017-02-06T11:56:00Z">
        <w:r>
          <w:rPr>
            <w:rFonts w:asciiTheme="majorHAnsi" w:hAnsiTheme="majorHAnsi" w:cstheme="majorHAnsi"/>
          </w:rPr>
          <w:tab/>
          <w:t>“component_id”: “</w:t>
        </w:r>
        <w:r>
          <w:rPr>
            <w:rFonts w:asciiTheme="majorHAnsi" w:hAnsiTheme="majorHAnsi" w:cstheme="majorHAnsi"/>
          </w:rPr>
          <w:t>”,</w:t>
        </w:r>
      </w:ins>
    </w:p>
    <w:p w:rsidR="00303432" w:rsidRDefault="00303432" w:rsidP="00303432">
      <w:pPr>
        <w:rPr>
          <w:ins w:id="73" w:author="Jake Poirier" w:date="2017-02-06T11:56:00Z"/>
          <w:rFonts w:asciiTheme="majorHAnsi" w:hAnsiTheme="majorHAnsi" w:cstheme="majorHAnsi"/>
        </w:rPr>
      </w:pPr>
      <w:ins w:id="74" w:author="Jake Poirier" w:date="2017-02-06T11:56:00Z">
        <w:r>
          <w:rPr>
            <w:rFonts w:asciiTheme="majorHAnsi" w:hAnsiTheme="majorHAnsi" w:cstheme="majorHAnsi"/>
          </w:rPr>
          <w:tab/>
          <w:t>“action”: “</w:t>
        </w:r>
        <w:r>
          <w:rPr>
            <w:rFonts w:asciiTheme="majorHAnsi" w:hAnsiTheme="majorHAnsi" w:cstheme="majorHAnsi"/>
          </w:rPr>
          <w:t>=</w:t>
        </w:r>
        <w:r>
          <w:rPr>
            <w:rFonts w:asciiTheme="majorHAnsi" w:hAnsiTheme="majorHAnsi" w:cstheme="majorHAnsi"/>
          </w:rPr>
          <w:t>”,</w:t>
        </w:r>
      </w:ins>
    </w:p>
    <w:p w:rsidR="00303432" w:rsidRDefault="00303432" w:rsidP="00303432">
      <w:pPr>
        <w:rPr>
          <w:ins w:id="75" w:author="Jake Poirier" w:date="2017-02-06T11:56:00Z"/>
          <w:rFonts w:asciiTheme="majorHAnsi" w:hAnsiTheme="majorHAnsi" w:cstheme="majorHAnsi"/>
        </w:rPr>
      </w:pPr>
      <w:ins w:id="76" w:author="Jake Poirier" w:date="2017-02-06T11:56:00Z">
        <w:r>
          <w:rPr>
            <w:rFonts w:asciiTheme="majorHAnsi" w:hAnsiTheme="majorHAnsi" w:cstheme="majorHAnsi"/>
          </w:rPr>
          <w:lastRenderedPageBreak/>
          <w:tab/>
          <w:t xml:space="preserve">“value”: “1”, </w:t>
        </w:r>
      </w:ins>
    </w:p>
    <w:p w:rsidR="00303432" w:rsidRDefault="00303432" w:rsidP="00303432">
      <w:pPr>
        <w:rPr>
          <w:ins w:id="77" w:author="Jake Poirier" w:date="2017-02-06T11:56:00Z"/>
          <w:rFonts w:asciiTheme="majorHAnsi" w:hAnsiTheme="majorHAnsi" w:cstheme="majorHAnsi"/>
        </w:rPr>
      </w:pPr>
      <w:ins w:id="78" w:author="Jake Poirier" w:date="2017-02-06T11:56:00Z">
        <w:r>
          <w:rPr>
            <w:rFonts w:asciiTheme="majorHAnsi" w:hAnsiTheme="majorHAnsi" w:cstheme="majorHAnsi"/>
          </w:rPr>
          <w:t>} 0x0D</w:t>
        </w:r>
      </w:ins>
    </w:p>
    <w:p w:rsidR="00303432" w:rsidRDefault="00303432" w:rsidP="00303432">
      <w:pPr>
        <w:rPr>
          <w:ins w:id="79" w:author="Jake Poirier" w:date="2017-02-06T11:56:00Z"/>
          <w:rFonts w:asciiTheme="majorHAnsi" w:hAnsiTheme="majorHAnsi" w:cstheme="majorHAnsi"/>
        </w:rPr>
      </w:pPr>
    </w:p>
    <w:p w:rsidR="00303432" w:rsidRDefault="00303432" w:rsidP="00303432">
      <w:pPr>
        <w:rPr>
          <w:ins w:id="80" w:author="Jake Poirier" w:date="2017-02-06T11:56:00Z"/>
          <w:rFonts w:asciiTheme="majorHAnsi" w:hAnsiTheme="majorHAnsi" w:cstheme="majorHAnsi"/>
        </w:rPr>
      </w:pPr>
      <w:ins w:id="81" w:author="Jake Poirier" w:date="2017-02-06T11:56:00Z">
        <w:r>
          <w:rPr>
            <w:rFonts w:asciiTheme="majorHAnsi" w:hAnsiTheme="majorHAnsi" w:cstheme="majorHAnsi"/>
          </w:rPr>
          <w:t>Optional description in error response:</w:t>
        </w:r>
      </w:ins>
    </w:p>
    <w:p w:rsidR="00303432" w:rsidRDefault="00303432" w:rsidP="00303432">
      <w:pPr>
        <w:rPr>
          <w:ins w:id="82" w:author="Jake Poirier" w:date="2017-02-06T11:57:00Z"/>
          <w:rFonts w:asciiTheme="majorHAnsi" w:hAnsiTheme="majorHAnsi" w:cstheme="majorHAnsi"/>
        </w:rPr>
      </w:pPr>
    </w:p>
    <w:p w:rsidR="00303432" w:rsidRDefault="00303432" w:rsidP="00303432">
      <w:pPr>
        <w:rPr>
          <w:ins w:id="83" w:author="Jake Poirier" w:date="2017-02-06T11:57:00Z"/>
          <w:rFonts w:asciiTheme="majorHAnsi" w:hAnsiTheme="majorHAnsi" w:cstheme="majorHAnsi"/>
        </w:rPr>
      </w:pPr>
      <w:ins w:id="84" w:author="Jake Poirier" w:date="2017-02-06T11:57:00Z">
        <w:r>
          <w:rPr>
            <w:rFonts w:asciiTheme="majorHAnsi" w:hAnsiTheme="majorHAnsi" w:cstheme="majorHAnsi"/>
          </w:rPr>
          <w:t>{</w:t>
        </w:r>
      </w:ins>
    </w:p>
    <w:p w:rsidR="00303432" w:rsidRDefault="00303432" w:rsidP="00303432">
      <w:pPr>
        <w:rPr>
          <w:ins w:id="85" w:author="Jake Poirier" w:date="2017-02-06T11:57:00Z"/>
          <w:rFonts w:asciiTheme="majorHAnsi" w:hAnsiTheme="majorHAnsi" w:cstheme="majorHAnsi"/>
        </w:rPr>
      </w:pPr>
      <w:ins w:id="86" w:author="Jake Poirier" w:date="2017-02-06T11:57:00Z">
        <w:r>
          <w:rPr>
            <w:rFonts w:asciiTheme="majorHAnsi" w:hAnsiTheme="majorHAnsi" w:cstheme="majorHAnsi"/>
          </w:rPr>
          <w:tab/>
          <w:t>“category”: “BTN”,</w:t>
        </w:r>
      </w:ins>
    </w:p>
    <w:p w:rsidR="00303432" w:rsidRDefault="00303432" w:rsidP="00303432">
      <w:pPr>
        <w:rPr>
          <w:ins w:id="87" w:author="Jake Poirier" w:date="2017-02-06T11:57:00Z"/>
          <w:rFonts w:asciiTheme="majorHAnsi" w:hAnsiTheme="majorHAnsi" w:cstheme="majorHAnsi"/>
        </w:rPr>
      </w:pPr>
      <w:ins w:id="88" w:author="Jake Poirier" w:date="2017-02-06T11:57:00Z">
        <w:r>
          <w:rPr>
            <w:rFonts w:asciiTheme="majorHAnsi" w:hAnsiTheme="majorHAnsi" w:cstheme="majorHAnsi"/>
          </w:rPr>
          <w:tab/>
          <w:t>“component”: “”,</w:t>
        </w:r>
      </w:ins>
    </w:p>
    <w:p w:rsidR="00303432" w:rsidRDefault="00303432" w:rsidP="00303432">
      <w:pPr>
        <w:rPr>
          <w:ins w:id="89" w:author="Jake Poirier" w:date="2017-02-06T11:57:00Z"/>
          <w:rFonts w:asciiTheme="majorHAnsi" w:hAnsiTheme="majorHAnsi" w:cstheme="majorHAnsi"/>
        </w:rPr>
      </w:pPr>
      <w:ins w:id="90" w:author="Jake Poirier" w:date="2017-02-06T11:57:00Z">
        <w:r>
          <w:rPr>
            <w:rFonts w:asciiTheme="majorHAnsi" w:hAnsiTheme="majorHAnsi" w:cstheme="majorHAnsi"/>
          </w:rPr>
          <w:tab/>
          <w:t>“component_id”: “</w:t>
        </w:r>
        <w:r>
          <w:rPr>
            <w:rFonts w:asciiTheme="majorHAnsi" w:hAnsiTheme="majorHAnsi" w:cstheme="majorHAnsi"/>
          </w:rPr>
          <w:t>”,</w:t>
        </w:r>
      </w:ins>
    </w:p>
    <w:p w:rsidR="00303432" w:rsidRDefault="00303432" w:rsidP="00303432">
      <w:pPr>
        <w:rPr>
          <w:ins w:id="91" w:author="Jake Poirier" w:date="2017-02-06T11:57:00Z"/>
          <w:rFonts w:asciiTheme="majorHAnsi" w:hAnsiTheme="majorHAnsi" w:cstheme="majorHAnsi"/>
        </w:rPr>
      </w:pPr>
      <w:ins w:id="92" w:author="Jake Poirier" w:date="2017-02-06T11:57:00Z">
        <w:r>
          <w:rPr>
            <w:rFonts w:asciiTheme="majorHAnsi" w:hAnsiTheme="majorHAnsi" w:cstheme="majorHAnsi"/>
          </w:rPr>
          <w:tab/>
          <w:t>“action”: “</w:t>
        </w:r>
        <w:r>
          <w:rPr>
            <w:rFonts w:asciiTheme="majorHAnsi" w:hAnsiTheme="majorHAnsi" w:cstheme="majorHAnsi"/>
          </w:rPr>
          <w:t>=</w:t>
        </w:r>
        <w:r>
          <w:rPr>
            <w:rFonts w:asciiTheme="majorHAnsi" w:hAnsiTheme="majorHAnsi" w:cstheme="majorHAnsi"/>
          </w:rPr>
          <w:t>”,</w:t>
        </w:r>
      </w:ins>
    </w:p>
    <w:p w:rsidR="00303432" w:rsidRDefault="00303432" w:rsidP="00303432">
      <w:pPr>
        <w:rPr>
          <w:ins w:id="93" w:author="Jake Poirier" w:date="2017-02-06T11:57:00Z"/>
          <w:rFonts w:asciiTheme="majorHAnsi" w:hAnsiTheme="majorHAnsi" w:cstheme="majorHAnsi"/>
        </w:rPr>
      </w:pPr>
      <w:ins w:id="94" w:author="Jake Poirier" w:date="2017-02-06T11:57:00Z">
        <w:r>
          <w:rPr>
            <w:rFonts w:asciiTheme="majorHAnsi" w:hAnsiTheme="majorHAnsi" w:cstheme="majorHAnsi"/>
          </w:rPr>
          <w:tab/>
          <w:t xml:space="preserve">“value”: “1”, </w:t>
        </w:r>
      </w:ins>
    </w:p>
    <w:p w:rsidR="00303432" w:rsidRDefault="00303432" w:rsidP="00303432">
      <w:pPr>
        <w:rPr>
          <w:ins w:id="95" w:author="Jake Poirier" w:date="2017-02-06T11:57:00Z"/>
          <w:rFonts w:asciiTheme="majorHAnsi" w:hAnsiTheme="majorHAnsi" w:cstheme="majorHAnsi"/>
        </w:rPr>
      </w:pPr>
      <w:ins w:id="96" w:author="Jake Poirier" w:date="2017-02-06T11:57:00Z">
        <w:r>
          <w:rPr>
            <w:rFonts w:asciiTheme="majorHAnsi" w:hAnsiTheme="majorHAnsi" w:cstheme="majorHAnsi"/>
          </w:rPr>
          <w:tab/>
          <w:t>“description”: “Invalid category or component”</w:t>
        </w:r>
      </w:ins>
      <w:ins w:id="97" w:author="Jake Poirier" w:date="2017-02-06T11:58:00Z">
        <w:r>
          <w:rPr>
            <w:rFonts w:asciiTheme="majorHAnsi" w:hAnsiTheme="majorHAnsi" w:cstheme="majorHAnsi"/>
          </w:rPr>
          <w:t>,</w:t>
        </w:r>
      </w:ins>
      <w:bookmarkStart w:id="98" w:name="_GoBack"/>
      <w:bookmarkEnd w:id="98"/>
    </w:p>
    <w:p w:rsidR="00303432" w:rsidRDefault="00303432" w:rsidP="00303432">
      <w:pPr>
        <w:rPr>
          <w:ins w:id="99" w:author="Jake Poirier" w:date="2017-02-06T11:57:00Z"/>
          <w:rFonts w:asciiTheme="majorHAnsi" w:hAnsiTheme="majorHAnsi" w:cstheme="majorHAnsi"/>
        </w:rPr>
      </w:pPr>
      <w:ins w:id="100" w:author="Jake Poirier" w:date="2017-02-06T11:57:00Z">
        <w:r>
          <w:rPr>
            <w:rFonts w:asciiTheme="majorHAnsi" w:hAnsiTheme="majorHAnsi" w:cstheme="majorHAnsi"/>
          </w:rPr>
          <w:t>} 0x0D</w:t>
        </w:r>
      </w:ins>
    </w:p>
    <w:p w:rsidR="00303432" w:rsidRDefault="00303432" w:rsidP="00303432">
      <w:pPr>
        <w:rPr>
          <w:ins w:id="101" w:author="Jake Poirier" w:date="2017-02-06T11:56:00Z"/>
          <w:rFonts w:asciiTheme="majorHAnsi" w:hAnsiTheme="majorHAnsi" w:cstheme="majorHAnsi"/>
        </w:rPr>
      </w:pPr>
    </w:p>
    <w:p w:rsidR="00303432" w:rsidRDefault="00303432" w:rsidP="004520FF">
      <w:pPr>
        <w:rPr>
          <w:ins w:id="102" w:author="Jake Poirier" w:date="2017-02-06T11:55:00Z"/>
          <w:rFonts w:asciiTheme="majorHAnsi" w:hAnsiTheme="majorHAnsi" w:cstheme="majorHAnsi"/>
        </w:rPr>
      </w:pPr>
    </w:p>
    <w:p w:rsidR="004520FF" w:rsidRDefault="004520FF" w:rsidP="004520FF">
      <w:pPr>
        <w:rPr>
          <w:rFonts w:asciiTheme="majorHAnsi" w:hAnsiTheme="majorHAnsi" w:cstheme="majorHAnsi"/>
        </w:rPr>
      </w:pPr>
      <w:r w:rsidRPr="004520FF">
        <w:rPr>
          <w:rFonts w:asciiTheme="majorHAnsi" w:hAnsiTheme="majorHAnsi" w:cstheme="majorHAnsi"/>
        </w:rPr>
        <w:t>Where the error state defines the type of error encountered and can be one of the following:</w:t>
      </w:r>
    </w:p>
    <w:p w:rsidR="004520FF" w:rsidRPr="004520FF" w:rsidRDefault="004520FF" w:rsidP="004520FF">
      <w:pPr>
        <w:rPr>
          <w:rFonts w:asciiTheme="majorHAnsi" w:hAnsiTheme="majorHAnsi" w:cstheme="majorHAnsi"/>
        </w:rPr>
      </w:pPr>
    </w:p>
    <w:tbl>
      <w:tblPr>
        <w:tblStyle w:val="TableGrid"/>
        <w:tblW w:w="0" w:type="auto"/>
        <w:tblInd w:w="108" w:type="dxa"/>
        <w:tblLook w:val="04A0" w:firstRow="1" w:lastRow="0" w:firstColumn="1" w:lastColumn="0" w:noHBand="0" w:noVBand="1"/>
      </w:tblPr>
      <w:tblGrid>
        <w:gridCol w:w="2065"/>
        <w:gridCol w:w="7285"/>
      </w:tblGrid>
      <w:tr w:rsidR="004520FF" w:rsidRPr="004520FF" w:rsidTr="004520FF">
        <w:tc>
          <w:tcPr>
            <w:tcW w:w="206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Error State (Code)</w:t>
            </w:r>
          </w:p>
        </w:tc>
        <w:tc>
          <w:tcPr>
            <w:tcW w:w="728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 xml:space="preserve">Error Type </w:t>
            </w:r>
          </w:p>
        </w:tc>
      </w:tr>
      <w:tr w:rsidR="004520FF" w:rsidRPr="004520FF" w:rsidTr="004520FF">
        <w:tc>
          <w:tcPr>
            <w:tcW w:w="206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1</w:t>
            </w:r>
          </w:p>
        </w:tc>
        <w:tc>
          <w:tcPr>
            <w:tcW w:w="728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Invalid category or component.</w:t>
            </w:r>
          </w:p>
        </w:tc>
      </w:tr>
      <w:tr w:rsidR="004520FF" w:rsidRPr="004520FF" w:rsidTr="004520FF">
        <w:tc>
          <w:tcPr>
            <w:tcW w:w="206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2</w:t>
            </w:r>
          </w:p>
        </w:tc>
        <w:tc>
          <w:tcPr>
            <w:tcW w:w="728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State (parameter) out of range.</w:t>
            </w:r>
          </w:p>
        </w:tc>
      </w:tr>
      <w:tr w:rsidR="004520FF" w:rsidRPr="004520FF" w:rsidTr="004520FF">
        <w:tc>
          <w:tcPr>
            <w:tcW w:w="206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3</w:t>
            </w:r>
          </w:p>
        </w:tc>
        <w:tc>
          <w:tcPr>
            <w:tcW w:w="7285" w:type="dxa"/>
          </w:tcPr>
          <w:p w:rsidR="004520FF" w:rsidRPr="004520FF" w:rsidRDefault="004520FF" w:rsidP="00D63CED">
            <w:pPr>
              <w:rPr>
                <w:rFonts w:asciiTheme="majorHAnsi" w:hAnsiTheme="majorHAnsi" w:cstheme="majorHAnsi"/>
              </w:rPr>
            </w:pPr>
            <w:r w:rsidRPr="004520FF">
              <w:rPr>
                <w:rFonts w:asciiTheme="majorHAnsi" w:hAnsiTheme="majorHAnsi" w:cstheme="majorHAnsi"/>
              </w:rPr>
              <w:t>Command not understood / syntax invalid.</w:t>
            </w:r>
          </w:p>
        </w:tc>
      </w:tr>
    </w:tbl>
    <w:p w:rsidR="004520FF" w:rsidRPr="004520FF" w:rsidRDefault="004520FF" w:rsidP="004520FF">
      <w:pPr>
        <w:rPr>
          <w:rFonts w:asciiTheme="majorHAnsi" w:hAnsiTheme="majorHAnsi" w:cstheme="majorHAnsi"/>
        </w:rPr>
      </w:pPr>
    </w:p>
    <w:p w:rsidR="004520FF" w:rsidRPr="004520FF" w:rsidRDefault="004520FF" w:rsidP="004520FF">
      <w:pPr>
        <w:pStyle w:val="Heading3"/>
      </w:pPr>
      <w:r w:rsidRPr="004520FF">
        <w:t>Unsolicited responses from SBC:</w:t>
      </w:r>
    </w:p>
    <w:p w:rsidR="004520FF" w:rsidRDefault="004520FF" w:rsidP="004520FF">
      <w:pPr>
        <w:rPr>
          <w:rFonts w:asciiTheme="majorHAnsi" w:hAnsiTheme="majorHAnsi" w:cstheme="majorHAnsi"/>
        </w:rPr>
      </w:pPr>
    </w:p>
    <w:p w:rsidR="004520FF" w:rsidRPr="004520FF" w:rsidRDefault="004520FF" w:rsidP="004520FF">
      <w:pPr>
        <w:rPr>
          <w:rFonts w:asciiTheme="majorHAnsi" w:hAnsiTheme="majorHAnsi" w:cstheme="majorHAnsi"/>
        </w:rPr>
      </w:pPr>
      <w:r w:rsidRPr="004520FF">
        <w:rPr>
          <w:rFonts w:asciiTheme="majorHAnsi" w:hAnsiTheme="majorHAnsi" w:cstheme="majorHAnsi"/>
        </w:rPr>
        <w:t>The SBC will send out unsolicited responses whenever the state of a hardware component on the panel changes. For example, during a button press or when the rotary encoder is changed. Unsolicited responses will follow the same format as standard responses shown above.</w:t>
      </w:r>
    </w:p>
    <w:p w:rsidR="004520FF" w:rsidRDefault="004520FF" w:rsidP="004520FF">
      <w:pPr>
        <w:rPr>
          <w:rFonts w:asciiTheme="majorHAnsi" w:hAnsiTheme="majorHAnsi" w:cstheme="majorHAnsi"/>
          <w:b/>
        </w:rPr>
      </w:pPr>
    </w:p>
    <w:p w:rsidR="004520FF" w:rsidRPr="004520FF" w:rsidRDefault="004520FF" w:rsidP="004520FF">
      <w:pPr>
        <w:pStyle w:val="Heading3"/>
      </w:pPr>
      <w:r w:rsidRPr="004520FF">
        <w:t>Session Initiation:</w:t>
      </w:r>
    </w:p>
    <w:p w:rsidR="004520FF" w:rsidRPr="004520FF" w:rsidRDefault="004520FF" w:rsidP="004520FF">
      <w:pPr>
        <w:rPr>
          <w:rFonts w:asciiTheme="majorHAnsi" w:hAnsiTheme="majorHAnsi" w:cstheme="majorHAnsi"/>
        </w:rPr>
      </w:pPr>
      <w:r w:rsidRPr="004520FF">
        <w:rPr>
          <w:rFonts w:asciiTheme="majorHAnsi" w:hAnsiTheme="majorHAnsi" w:cstheme="majorHAnsi"/>
        </w:rPr>
        <w:t>Upon initial connection, the SBC shall reply with a panel status response to begin communications.</w:t>
      </w:r>
    </w:p>
    <w:p w:rsidR="004520FF" w:rsidRDefault="004520FF">
      <w:pPr>
        <w:rPr>
          <w:rFonts w:asciiTheme="majorHAnsi" w:eastAsiaTheme="majorEastAsia" w:hAnsiTheme="majorHAnsi" w:cstheme="majorBidi"/>
          <w:i/>
        </w:rPr>
      </w:pPr>
      <w:r>
        <w:br w:type="page"/>
      </w:r>
    </w:p>
    <w:p w:rsidR="004520FF" w:rsidRDefault="004520FF" w:rsidP="004520FF">
      <w:pPr>
        <w:pStyle w:val="Heading3"/>
      </w:pPr>
      <w:r w:rsidRPr="004520FF">
        <w:lastRenderedPageBreak/>
        <w:t>Complete List of Commands:</w:t>
      </w:r>
    </w:p>
    <w:p w:rsidR="004520FF" w:rsidRPr="004520FF" w:rsidRDefault="004520FF" w:rsidP="004520FF"/>
    <w:tbl>
      <w:tblPr>
        <w:tblStyle w:val="TableGrid"/>
        <w:tblW w:w="10260" w:type="dxa"/>
        <w:tblInd w:w="108" w:type="dxa"/>
        <w:tblLook w:val="04A0" w:firstRow="1" w:lastRow="0" w:firstColumn="1" w:lastColumn="0" w:noHBand="0" w:noVBand="1"/>
      </w:tblPr>
      <w:tblGrid>
        <w:gridCol w:w="3330"/>
        <w:gridCol w:w="1080"/>
        <w:gridCol w:w="1080"/>
        <w:gridCol w:w="1170"/>
        <w:gridCol w:w="1350"/>
        <w:gridCol w:w="2250"/>
      </w:tblGrid>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Description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Category</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Type</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ID</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Available Actions</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Range of States/Values</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Configuration of Button LED Behavior: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b/>
                <w:sz w:val="20"/>
                <w:szCs w:val="20"/>
              </w:rPr>
              <w:t>Slow Rate Setting (in Hertz)</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CFG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RTE</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SLO</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10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Configuration of Button LED Behavior: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b/>
                <w:sz w:val="20"/>
                <w:szCs w:val="20"/>
              </w:rPr>
              <w:t>Fast Rate Setting (in Hertz)</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CFG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RTE</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FST</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10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Configuration of Button LED Behavior: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b/>
                <w:sz w:val="20"/>
                <w:szCs w:val="20"/>
              </w:rPr>
              <w:t>Slow Duty Cycle Setting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CFG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CYC</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SLO</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100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Configuration of Button LED Behavior: </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b/>
                <w:sz w:val="20"/>
                <w:szCs w:val="20"/>
              </w:rPr>
              <w:t>Fast Duty Cycle Setting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CFG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CYC</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FST</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100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Configuration of Encoder Sensitivity:</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b/>
                <w:sz w:val="20"/>
                <w:szCs w:val="20"/>
              </w:rPr>
              <w:t>Encoder Sensitivity Setting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CFG</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ENC</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SEN</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10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Status Request for Board:</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Panel Status</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STS</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SYS</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STS</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Unknown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OK</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2+ = Error Code</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Status Request for Board:</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Firmware Version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STS</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SYS</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FW</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3 character designator</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Button Action:</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LED Behavior</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BTN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LED</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identifier for button</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Off</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Solid Green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2 = Slow Flash Green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3 = Fast Flash Green</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4 = Solid Red</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5 = Slow Flash Red</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6 = Fast Flash Red</w:t>
            </w:r>
          </w:p>
          <w:p w:rsidR="004520FF" w:rsidRPr="004520FF" w:rsidRDefault="004520FF" w:rsidP="00D63CED">
            <w:pPr>
              <w:rPr>
                <w:rFonts w:asciiTheme="majorHAnsi" w:hAnsiTheme="majorHAnsi" w:cstheme="majorHAnsi"/>
                <w:sz w:val="20"/>
                <w:szCs w:val="20"/>
                <w:vertAlign w:val="subscript"/>
              </w:rPr>
            </w:pPr>
            <w:r w:rsidRPr="004520FF">
              <w:rPr>
                <w:rFonts w:asciiTheme="majorHAnsi" w:hAnsiTheme="majorHAnsi" w:cstheme="majorHAnsi"/>
                <w:sz w:val="20"/>
                <w:szCs w:val="20"/>
              </w:rPr>
              <w:t>7 = Flash Red / Green</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Button Action:</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LED Behavior (Apply to All Semicircle Buttons)</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BTN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LED</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ALL</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7</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Button Action:</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LED Behavior (Apply to Array)</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BTN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LED</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7</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Button Action:</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Switch Action (unsolicited response only)</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BTN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SW</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identifier for button</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1 = Button Pressed</w:t>
            </w:r>
          </w:p>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Button Released</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 xml:space="preserve">Encoder Action: </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Encoder Display Value</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ENC</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DIS</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100</w:t>
            </w:r>
          </w:p>
        </w:tc>
      </w:tr>
      <w:tr w:rsidR="004520FF" w:rsidRPr="004520FF" w:rsidTr="004520FF">
        <w:tc>
          <w:tcPr>
            <w:tcW w:w="333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Encoder Action:</w:t>
            </w:r>
          </w:p>
          <w:p w:rsidR="004520FF" w:rsidRPr="004520FF" w:rsidRDefault="004520FF" w:rsidP="00D63CED">
            <w:pPr>
              <w:rPr>
                <w:rFonts w:asciiTheme="majorHAnsi" w:hAnsiTheme="majorHAnsi" w:cstheme="majorHAnsi"/>
                <w:b/>
                <w:sz w:val="20"/>
                <w:szCs w:val="20"/>
              </w:rPr>
            </w:pPr>
            <w:r w:rsidRPr="004520FF">
              <w:rPr>
                <w:rFonts w:asciiTheme="majorHAnsi" w:hAnsiTheme="majorHAnsi" w:cstheme="majorHAnsi"/>
                <w:b/>
                <w:sz w:val="20"/>
                <w:szCs w:val="20"/>
              </w:rPr>
              <w:t>Rotary Encoder Position</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ENC</w:t>
            </w:r>
          </w:p>
        </w:tc>
        <w:tc>
          <w:tcPr>
            <w:tcW w:w="108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POS</w:t>
            </w:r>
          </w:p>
        </w:tc>
        <w:tc>
          <w:tcPr>
            <w:tcW w:w="117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w:t>
            </w:r>
          </w:p>
        </w:tc>
        <w:tc>
          <w:tcPr>
            <w:tcW w:w="13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SET, GET, =</w:t>
            </w:r>
          </w:p>
        </w:tc>
        <w:tc>
          <w:tcPr>
            <w:tcW w:w="2250" w:type="dxa"/>
          </w:tcPr>
          <w:p w:rsidR="004520FF" w:rsidRPr="004520FF" w:rsidRDefault="004520FF" w:rsidP="00D63CED">
            <w:pPr>
              <w:rPr>
                <w:rFonts w:asciiTheme="majorHAnsi" w:hAnsiTheme="majorHAnsi" w:cstheme="majorHAnsi"/>
                <w:sz w:val="20"/>
                <w:szCs w:val="20"/>
              </w:rPr>
            </w:pPr>
            <w:r w:rsidRPr="004520FF">
              <w:rPr>
                <w:rFonts w:asciiTheme="majorHAnsi" w:hAnsiTheme="majorHAnsi" w:cstheme="majorHAnsi"/>
                <w:sz w:val="20"/>
                <w:szCs w:val="20"/>
              </w:rPr>
              <w:t>0 – 100</w:t>
            </w:r>
          </w:p>
        </w:tc>
      </w:tr>
    </w:tbl>
    <w:p w:rsidR="004520FF" w:rsidRPr="004520FF" w:rsidRDefault="004520FF">
      <w:pPr>
        <w:rPr>
          <w:rFonts w:asciiTheme="majorHAnsi" w:hAnsiTheme="majorHAnsi" w:cstheme="majorHAnsi"/>
          <w:szCs w:val="22"/>
        </w:rPr>
      </w:pPr>
    </w:p>
    <w:p w:rsidR="0048674C" w:rsidRPr="004520FF" w:rsidRDefault="0048674C" w:rsidP="003A316F">
      <w:pPr>
        <w:rPr>
          <w:rFonts w:asciiTheme="majorHAnsi" w:hAnsiTheme="majorHAnsi" w:cstheme="majorHAnsi"/>
          <w:szCs w:val="22"/>
        </w:rPr>
      </w:pPr>
    </w:p>
    <w:sectPr w:rsidR="0048674C" w:rsidRPr="004520FF" w:rsidSect="00426592">
      <w:headerReference w:type="even" r:id="rId7"/>
      <w:headerReference w:type="default" r:id="rId8"/>
      <w:headerReference w:type="first" r:id="rId9"/>
      <w:pgSz w:w="12240" w:h="15840"/>
      <w:pgMar w:top="2070" w:right="720" w:bottom="810" w:left="81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A07" w:rsidRDefault="00897A07" w:rsidP="003A316F">
      <w:r>
        <w:separator/>
      </w:r>
    </w:p>
  </w:endnote>
  <w:endnote w:type="continuationSeparator" w:id="0">
    <w:p w:rsidR="00897A07" w:rsidRDefault="00897A07" w:rsidP="003A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45 Book">
    <w:altName w:val="Courier New"/>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A07" w:rsidRDefault="00897A07" w:rsidP="003A316F">
      <w:r>
        <w:separator/>
      </w:r>
    </w:p>
  </w:footnote>
  <w:footnote w:type="continuationSeparator" w:id="0">
    <w:p w:rsidR="00897A07" w:rsidRDefault="00897A07" w:rsidP="003A3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16F" w:rsidRDefault="00897A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197 736 1800 777 1508 920 1429 1390 1535 1759 2038 2106 9317 2352 10800 2372 10800 20372 1482 20495 1429 20904 10297 20904 10297 20781 9529 20720 7835 20700 10800 20372 10773 2352 2805 2045 6141 2024 6908 1963 6908 1534 6352 1493 3255 1390 3176 981 2779 756 2620 736 2197 736">
          <v:imagedata r:id="rId1" o:title="letter_head_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16F" w:rsidRPr="00426592" w:rsidRDefault="00426592" w:rsidP="00426592">
    <w:pPr>
      <w:pStyle w:val="Header"/>
      <w:jc w:val="right"/>
      <w:rPr>
        <w:rFonts w:ascii="Avenir 45 Book" w:hAnsi="Avenir 45 Book"/>
        <w:sz w:val="20"/>
        <w:szCs w:val="20"/>
      </w:rPr>
    </w:pPr>
    <w:r>
      <w:rPr>
        <w:noProof/>
      </w:rPr>
      <w:drawing>
        <wp:anchor distT="0" distB="0" distL="114300" distR="114300" simplePos="0" relativeHeight="251659264" behindDoc="0" locked="0" layoutInCell="1" allowOverlap="1">
          <wp:simplePos x="0" y="0"/>
          <wp:positionH relativeFrom="column">
            <wp:posOffset>-3175</wp:posOffset>
          </wp:positionH>
          <wp:positionV relativeFrom="paragraph">
            <wp:posOffset>-112964</wp:posOffset>
          </wp:positionV>
          <wp:extent cx="630936" cy="621792"/>
          <wp:effectExtent l="0" t="0" r="0" b="6985"/>
          <wp:wrapNone/>
          <wp:docPr id="2" name="Picture 2" descr="R:\K2 Documents Graphics Forms Logos\logos\k2_icon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K2 Documents Graphics Forms Logos\logos\k2_icon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936" cy="621792"/>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Pr="00426592">
      <w:rPr>
        <w:rFonts w:ascii="Avenir 45 Book" w:hAnsi="Avenir 45 Book"/>
        <w:sz w:val="20"/>
        <w:szCs w:val="20"/>
      </w:rPr>
      <w:t xml:space="preserve">Page </w:t>
    </w:r>
    <w:r w:rsidRPr="00426592">
      <w:rPr>
        <w:rFonts w:ascii="Avenir 45 Book" w:hAnsi="Avenir 45 Book"/>
        <w:b/>
        <w:bCs/>
        <w:sz w:val="20"/>
        <w:szCs w:val="20"/>
      </w:rPr>
      <w:fldChar w:fldCharType="begin"/>
    </w:r>
    <w:r w:rsidRPr="00426592">
      <w:rPr>
        <w:rFonts w:ascii="Avenir 45 Book" w:hAnsi="Avenir 45 Book"/>
        <w:b/>
        <w:bCs/>
        <w:sz w:val="20"/>
        <w:szCs w:val="20"/>
      </w:rPr>
      <w:instrText xml:space="preserve"> PAGE  \* Arabic  \* MERGEFORMAT </w:instrText>
    </w:r>
    <w:r w:rsidRPr="00426592">
      <w:rPr>
        <w:rFonts w:ascii="Avenir 45 Book" w:hAnsi="Avenir 45 Book"/>
        <w:b/>
        <w:bCs/>
        <w:sz w:val="20"/>
        <w:szCs w:val="20"/>
      </w:rPr>
      <w:fldChar w:fldCharType="separate"/>
    </w:r>
    <w:r w:rsidR="003A5DB5">
      <w:rPr>
        <w:rFonts w:ascii="Avenir 45 Book" w:hAnsi="Avenir 45 Book"/>
        <w:b/>
        <w:bCs/>
        <w:noProof/>
        <w:sz w:val="20"/>
        <w:szCs w:val="20"/>
      </w:rPr>
      <w:t>2</w:t>
    </w:r>
    <w:r w:rsidRPr="00426592">
      <w:rPr>
        <w:rFonts w:ascii="Avenir 45 Book" w:hAnsi="Avenir 45 Book"/>
        <w:b/>
        <w:bCs/>
        <w:sz w:val="20"/>
        <w:szCs w:val="20"/>
      </w:rPr>
      <w:fldChar w:fldCharType="end"/>
    </w:r>
    <w:r w:rsidRPr="00426592">
      <w:rPr>
        <w:rFonts w:ascii="Avenir 45 Book" w:hAnsi="Avenir 45 Book"/>
        <w:sz w:val="20"/>
        <w:szCs w:val="20"/>
      </w:rPr>
      <w:t xml:space="preserve"> of </w:t>
    </w:r>
    <w:r w:rsidRPr="00426592">
      <w:rPr>
        <w:rFonts w:ascii="Avenir 45 Book" w:hAnsi="Avenir 45 Book"/>
        <w:b/>
        <w:bCs/>
        <w:sz w:val="20"/>
        <w:szCs w:val="20"/>
      </w:rPr>
      <w:fldChar w:fldCharType="begin"/>
    </w:r>
    <w:r w:rsidRPr="00426592">
      <w:rPr>
        <w:rFonts w:ascii="Avenir 45 Book" w:hAnsi="Avenir 45 Book"/>
        <w:b/>
        <w:bCs/>
        <w:sz w:val="20"/>
        <w:szCs w:val="20"/>
      </w:rPr>
      <w:instrText xml:space="preserve"> NUMPAGES  \* Arabic  \* MERGEFORMAT </w:instrText>
    </w:r>
    <w:r w:rsidRPr="00426592">
      <w:rPr>
        <w:rFonts w:ascii="Avenir 45 Book" w:hAnsi="Avenir 45 Book"/>
        <w:b/>
        <w:bCs/>
        <w:sz w:val="20"/>
        <w:szCs w:val="20"/>
      </w:rPr>
      <w:fldChar w:fldCharType="separate"/>
    </w:r>
    <w:r w:rsidR="003A5DB5">
      <w:rPr>
        <w:rFonts w:ascii="Avenir 45 Book" w:hAnsi="Avenir 45 Book"/>
        <w:b/>
        <w:bCs/>
        <w:noProof/>
        <w:sz w:val="20"/>
        <w:szCs w:val="20"/>
      </w:rPr>
      <w:t>4</w:t>
    </w:r>
    <w:r w:rsidRPr="00426592">
      <w:rPr>
        <w:rFonts w:ascii="Avenir 45 Book" w:hAnsi="Avenir 45 Book"/>
        <w:b/>
        <w:bCs/>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16F" w:rsidRDefault="00897A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46.5pt;margin-top:-103.65pt;width:612pt;height:11in;z-index:-251657728;mso-wrap-edited:f;mso-position-horizontal-relative:margin;mso-position-vertical-relative:margin" wrapcoords="2197 736 1800 777 1508 920 1429 1390 1535 1759 2038 2106 9317 2352 10800 2372 10800 20372 1482 20495 1429 20904 10297 20904 10297 20781 9529 20720 7835 20700 10800 20372 10773 2352 2805 2045 6141 2024 6908 1963 6908 1534 6352 1493 3255 1390 3176 981 2779 756 2620 736 2197 736">
          <v:imagedata r:id="rId1" o:title="letter_head_final"/>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e Poirier">
    <w15:presenceInfo w15:providerId="None" w15:userId="Jake Poir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trackRevision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6F"/>
    <w:rsid w:val="000544FA"/>
    <w:rsid w:val="00303432"/>
    <w:rsid w:val="0031000E"/>
    <w:rsid w:val="003A316F"/>
    <w:rsid w:val="003A5DB5"/>
    <w:rsid w:val="00426592"/>
    <w:rsid w:val="004520FF"/>
    <w:rsid w:val="0048674C"/>
    <w:rsid w:val="00897A07"/>
    <w:rsid w:val="00C14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14:docId w14:val="0C56871E"/>
  <w14:defaultImageDpi w14:val="300"/>
  <w15:docId w15:val="{86A82194-4CA0-4298-8467-9A88CF94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20FF"/>
    <w:rPr>
      <w:rFonts w:asciiTheme="minorHAnsi" w:hAnsiTheme="minorHAnsi"/>
      <w:sz w:val="22"/>
      <w:szCs w:val="24"/>
      <w:lang w:eastAsia="en-US"/>
    </w:rPr>
  </w:style>
  <w:style w:type="paragraph" w:styleId="Heading1">
    <w:name w:val="heading 1"/>
    <w:basedOn w:val="Normal"/>
    <w:next w:val="Normal"/>
    <w:link w:val="Heading1Char"/>
    <w:uiPriority w:val="9"/>
    <w:qFormat/>
    <w:rsid w:val="004520FF"/>
    <w:pPr>
      <w:keepNext/>
      <w:keepLines/>
      <w:spacing w:before="240" w:line="259"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520FF"/>
    <w:pPr>
      <w:keepNext/>
      <w:keepLines/>
      <w:spacing w:before="40" w:line="259" w:lineRule="auto"/>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4520FF"/>
    <w:pPr>
      <w:keepNext/>
      <w:keepLines/>
      <w:spacing w:before="40"/>
      <w:outlineLvl w:val="2"/>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6F"/>
    <w:pPr>
      <w:tabs>
        <w:tab w:val="center" w:pos="4320"/>
        <w:tab w:val="right" w:pos="8640"/>
      </w:tabs>
    </w:pPr>
  </w:style>
  <w:style w:type="character" w:customStyle="1" w:styleId="HeaderChar">
    <w:name w:val="Header Char"/>
    <w:basedOn w:val="DefaultParagraphFont"/>
    <w:link w:val="Header"/>
    <w:uiPriority w:val="99"/>
    <w:rsid w:val="003A316F"/>
    <w:rPr>
      <w:sz w:val="24"/>
      <w:szCs w:val="24"/>
      <w:lang w:eastAsia="en-US"/>
    </w:rPr>
  </w:style>
  <w:style w:type="paragraph" w:styleId="Footer">
    <w:name w:val="footer"/>
    <w:basedOn w:val="Normal"/>
    <w:link w:val="FooterChar"/>
    <w:uiPriority w:val="99"/>
    <w:unhideWhenUsed/>
    <w:rsid w:val="003A316F"/>
    <w:pPr>
      <w:tabs>
        <w:tab w:val="center" w:pos="4320"/>
        <w:tab w:val="right" w:pos="8640"/>
      </w:tabs>
    </w:pPr>
  </w:style>
  <w:style w:type="character" w:customStyle="1" w:styleId="FooterChar">
    <w:name w:val="Footer Char"/>
    <w:basedOn w:val="DefaultParagraphFont"/>
    <w:link w:val="Footer"/>
    <w:uiPriority w:val="99"/>
    <w:rsid w:val="003A316F"/>
    <w:rPr>
      <w:sz w:val="24"/>
      <w:szCs w:val="24"/>
      <w:lang w:eastAsia="en-US"/>
    </w:rPr>
  </w:style>
  <w:style w:type="character" w:customStyle="1" w:styleId="Heading1Char">
    <w:name w:val="Heading 1 Char"/>
    <w:basedOn w:val="DefaultParagraphFont"/>
    <w:link w:val="Heading1"/>
    <w:uiPriority w:val="9"/>
    <w:rsid w:val="004520FF"/>
    <w:rPr>
      <w:rFonts w:asciiTheme="majorHAnsi" w:eastAsiaTheme="majorEastAsia" w:hAnsiTheme="majorHAnsi" w:cstheme="majorBidi"/>
      <w:sz w:val="32"/>
      <w:szCs w:val="32"/>
      <w:lang w:eastAsia="en-US"/>
    </w:rPr>
  </w:style>
  <w:style w:type="character" w:customStyle="1" w:styleId="Heading2Char">
    <w:name w:val="Heading 2 Char"/>
    <w:basedOn w:val="DefaultParagraphFont"/>
    <w:link w:val="Heading2"/>
    <w:uiPriority w:val="9"/>
    <w:rsid w:val="004520FF"/>
    <w:rPr>
      <w:rFonts w:asciiTheme="majorHAnsi" w:eastAsiaTheme="majorEastAsia" w:hAnsiTheme="majorHAnsi" w:cstheme="majorBidi"/>
      <w:b/>
      <w:sz w:val="24"/>
      <w:szCs w:val="26"/>
      <w:lang w:eastAsia="en-US"/>
    </w:rPr>
  </w:style>
  <w:style w:type="table" w:styleId="TableGrid">
    <w:name w:val="Table Grid"/>
    <w:basedOn w:val="TableNormal"/>
    <w:uiPriority w:val="39"/>
    <w:rsid w:val="004520F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520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FF"/>
    <w:rPr>
      <w:rFonts w:asciiTheme="majorHAnsi" w:eastAsiaTheme="majorEastAsia" w:hAnsiTheme="majorHAnsi" w:cstheme="majorBidi"/>
      <w:spacing w:val="-10"/>
      <w:kern w:val="28"/>
      <w:sz w:val="56"/>
      <w:szCs w:val="56"/>
      <w:lang w:eastAsia="en-US"/>
    </w:rPr>
  </w:style>
  <w:style w:type="character" w:customStyle="1" w:styleId="Heading3Char">
    <w:name w:val="Heading 3 Char"/>
    <w:basedOn w:val="DefaultParagraphFont"/>
    <w:link w:val="Heading3"/>
    <w:uiPriority w:val="9"/>
    <w:rsid w:val="004520FF"/>
    <w:rPr>
      <w:rFonts w:asciiTheme="majorHAnsi" w:eastAsiaTheme="majorEastAsia" w:hAnsiTheme="majorHAnsi" w:cstheme="majorBidi"/>
      <w: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54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04C4A-7C6B-4AD3-A10F-67EF0B53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Jake Poirier</cp:lastModifiedBy>
  <cp:revision>2</cp:revision>
  <dcterms:created xsi:type="dcterms:W3CDTF">2017-02-06T19:02:00Z</dcterms:created>
  <dcterms:modified xsi:type="dcterms:W3CDTF">2017-02-06T19:02:00Z</dcterms:modified>
</cp:coreProperties>
</file>